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36"/>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w:t>
      </w:r>
      <w:ins w:id="0" w:author="cyc" w:date="2023-10-03T12:46:00Z">
        <w:r>
          <w:rPr>
            <w:rFonts w:hint="eastAsia" w:cs="Tahoma" w:asciiTheme="minorEastAsia" w:hAnsiTheme="minorEastAsia" w:eastAsiaTheme="minorEastAsia"/>
            <w:sz w:val="30"/>
            <w:szCs w:val="30"/>
            <w:u w:val="single"/>
          </w:rPr>
          <w:t>3</w:t>
        </w:r>
      </w:ins>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ins w:id="1" w:author="cyc" w:date="2023-10-03T12:46:00Z">
        <w:r>
          <w:rPr>
            <w:rFonts w:hint="eastAsia" w:cs="Tahoma" w:asciiTheme="minorEastAsia" w:hAnsiTheme="minorEastAsia" w:eastAsiaTheme="minorEastAsia"/>
            <w:sz w:val="30"/>
            <w:szCs w:val="30"/>
            <w:u w:val="single"/>
          </w:rPr>
          <w:t>4</w:t>
        </w:r>
      </w:ins>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第一学期）</w:t>
      </w:r>
    </w:p>
    <w:p/>
    <w:p>
      <w:pPr>
        <w:jc w:val="center"/>
      </w:pPr>
    </w:p>
    <w:p>
      <w:pPr>
        <w:jc w:val="center"/>
      </w:pPr>
    </w:p>
    <w:p>
      <w:pPr>
        <w:jc w:val="center"/>
      </w:pPr>
    </w:p>
    <w:p>
      <w:pPr>
        <w:jc w:val="center"/>
      </w:pPr>
    </w:p>
    <w:p>
      <w:pPr>
        <w:jc w:val="center"/>
      </w:pPr>
    </w:p>
    <w:p>
      <w:pPr>
        <w:jc w:val="center"/>
      </w:pPr>
    </w:p>
    <w:p>
      <w:pPr>
        <w:jc w:val="center"/>
      </w:pPr>
    </w:p>
    <w:p/>
    <w:p/>
    <w:tbl>
      <w:tblPr>
        <w:tblStyle w:val="12"/>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Change w:id="2">
          <w:tblGrid>
            <w:gridCol w:w="2015"/>
            <w:gridCol w:w="3840"/>
          </w:tblGrid>
        </w:tblGridChange>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Change w:id="3" w:author="大佬" w:date="2023-10-10T10:42:25Z">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blPrExChange>
        </w:tblPrEx>
        <w:trPr>
          <w:trHeight w:val="613" w:hRule="atLeast"/>
          <w:jc w:val="center"/>
          <w:trPrChange w:id="3" w:author="大佬" w:date="2023-10-10T10:42:25Z">
            <w:trPr>
              <w:trHeight w:val="632" w:hRule="atLeast"/>
              <w:jc w:val="center"/>
            </w:trPr>
          </w:trPrChange>
        </w:trPr>
        <w:tc>
          <w:tcPr>
            <w:tcW w:w="2015" w:type="dxa"/>
            <w:tcBorders>
              <w:top w:val="single" w:color="auto" w:sz="4" w:space="0"/>
              <w:bottom w:val="single" w:color="auto" w:sz="4" w:space="0"/>
            </w:tcBorders>
            <w:tcPrChange w:id="4" w:author="大佬" w:date="2023-10-10T10:42:25Z">
              <w:tcPr>
                <w:tcW w:w="2015" w:type="dxa"/>
                <w:tcBorders>
                  <w:top w:val="single" w:color="auto" w:sz="4" w:space="0"/>
                  <w:bottom w:val="single" w:color="auto" w:sz="4" w:space="0"/>
                </w:tcBorders>
              </w:tcPr>
            </w:tcPrChange>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Change w:id="5" w:author="大佬" w:date="2023-10-10T10:42:25Z">
              <w:tcPr>
                <w:tcW w:w="3840" w:type="dxa"/>
                <w:tcBorders>
                  <w:top w:val="single" w:color="auto" w:sz="4" w:space="0"/>
                  <w:bottom w:val="single" w:color="auto" w:sz="4" w:space="0"/>
                </w:tcBorders>
              </w:tcPr>
            </w:tcPrChange>
          </w:tcPr>
          <w:p>
            <w:pPr>
              <w:rPr>
                <w:sz w:val="28"/>
                <w:szCs w:val="28"/>
              </w:rPr>
            </w:pPr>
            <w:r>
              <w:rPr>
                <w:rFonts w:hint="eastAsia" w:ascii="Tahoma" w:hAnsi="Tahoma" w:cs="Tahoma"/>
                <w:sz w:val="28"/>
                <w:szCs w:val="28"/>
              </w:rPr>
              <w:t>软件学院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rPr>
                <w:sz w:val="28"/>
                <w:szCs w:val="28"/>
              </w:rPr>
            </w:pPr>
            <w:r>
              <w:rPr>
                <w:rFonts w:hint="eastAsia" w:ascii="宋体" w:hAnsi="宋体" w:cs="宋体"/>
                <w:sz w:val="28"/>
                <w:szCs w:val="28"/>
                <w:rPrChange w:id="6" w:author="大佬" w:date="2023-10-10T10:42:46Z">
                  <w:rPr>
                    <w:rFonts w:hint="eastAsia"/>
                    <w:sz w:val="28"/>
                    <w:szCs w:val="28"/>
                  </w:rPr>
                </w:rPrChange>
              </w:rPr>
              <w:t>软件</w:t>
            </w:r>
            <w:ins w:id="7" w:author="cyc" w:date="2023-10-03T12:46:00Z">
              <w:r>
                <w:rPr>
                  <w:rFonts w:hint="eastAsia" w:ascii="宋体" w:hAnsi="宋体" w:cs="宋体"/>
                  <w:color w:val="000000" w:themeColor="text1"/>
                  <w:sz w:val="28"/>
                  <w:szCs w:val="28"/>
                  <w:rPrChange w:id="8" w:author="大佬" w:date="2023-10-10T10:43:32Z">
                    <w:rPr>
                      <w:rFonts w:hint="eastAsia"/>
                      <w:sz w:val="28"/>
                      <w:szCs w:val="28"/>
                    </w:rPr>
                  </w:rPrChange>
                  <w14:textFill>
                    <w14:solidFill>
                      <w14:schemeClr w14:val="tx1"/>
                    </w14:solidFill>
                  </w14:textFill>
                </w:rPr>
                <w:t>21</w:t>
              </w:r>
            </w:ins>
            <w:r>
              <w:rPr>
                <w:rFonts w:hint="eastAsia" w:ascii="宋体" w:hAnsi="宋体" w:cs="宋体"/>
                <w:color w:val="000000" w:themeColor="text1"/>
                <w:sz w:val="28"/>
                <w:szCs w:val="28"/>
                <w:rPrChange w:id="9" w:author="大佬" w:date="2023-10-10T10:43:32Z">
                  <w:rPr>
                    <w:rFonts w:hint="eastAsia"/>
                    <w:sz w:val="28"/>
                    <w:szCs w:val="28"/>
                  </w:rPr>
                </w:rPrChange>
                <w14:textFill>
                  <w14:solidFill>
                    <w14:schemeClr w14:val="tx1"/>
                  </w14:solidFill>
                </w14:textFill>
              </w:rPr>
              <w:t>-</w:t>
            </w:r>
            <w:ins w:id="10" w:author="大佬" w:date="2023-10-10T10:38:41Z">
              <w:r>
                <w:rPr>
                  <w:rFonts w:hint="eastAsia" w:ascii="宋体" w:hAnsi="宋体" w:cs="宋体"/>
                  <w:color w:val="000000" w:themeColor="text1"/>
                  <w:sz w:val="28"/>
                  <w:szCs w:val="28"/>
                  <w:lang w:val="en-US" w:eastAsia="zh-CN"/>
                  <w:rPrChange w:id="11" w:author="大佬" w:date="2023-10-10T10:43:32Z">
                    <w:rPr>
                      <w:rFonts w:hint="eastAsia"/>
                      <w:sz w:val="28"/>
                      <w:szCs w:val="28"/>
                      <w:lang w:val="en-US" w:eastAsia="zh-CN"/>
                    </w:rPr>
                  </w:rPrChange>
                  <w14:textFill>
                    <w14:solidFill>
                      <w14:schemeClr w14:val="tx1"/>
                    </w14:solidFill>
                  </w14:textFill>
                </w:rPr>
                <w:t>19</w:t>
              </w:r>
            </w:ins>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rPr>
                <w:rFonts w:ascii="Tahoma" w:hAnsi="Tahoma" w:cs="Tahoma"/>
                <w:sz w:val="28"/>
                <w:szCs w:val="28"/>
              </w:rPr>
            </w:pPr>
            <w:ins w:id="12" w:author="大佬" w:date="2023-10-10T10:38:48Z">
              <w:r>
                <w:rPr>
                  <w:rFonts w:hint="eastAsia" w:ascii="宋体" w:hAnsi="宋体" w:cs="宋体"/>
                  <w:sz w:val="28"/>
                  <w:szCs w:val="28"/>
                  <w:u w:val="none"/>
                  <w:lang w:val="en-US" w:eastAsia="zh-CN"/>
                  <w:rPrChange w:id="13" w:author="大佬" w:date="2023-10-10T10:45:33Z">
                    <w:rPr>
                      <w:rFonts w:hint="eastAsia" w:ascii="Tahoma" w:hAnsi="Tahoma" w:cs="Tahoma"/>
                      <w:sz w:val="28"/>
                      <w:szCs w:val="28"/>
                      <w:lang w:val="en-US" w:eastAsia="zh-CN"/>
                    </w:rPr>
                  </w:rPrChange>
                </w:rPr>
                <w:t>2</w:t>
              </w:r>
            </w:ins>
            <w:ins w:id="14" w:author="大佬" w:date="2023-10-10T10:38:49Z">
              <w:r>
                <w:rPr>
                  <w:rFonts w:hint="eastAsia" w:ascii="宋体" w:hAnsi="宋体" w:cs="宋体"/>
                  <w:sz w:val="28"/>
                  <w:szCs w:val="28"/>
                  <w:u w:val="none"/>
                  <w:lang w:val="en-US" w:eastAsia="zh-CN"/>
                  <w:rPrChange w:id="15" w:author="大佬" w:date="2023-10-10T10:45:33Z">
                    <w:rPr>
                      <w:rFonts w:hint="eastAsia" w:ascii="Tahoma" w:hAnsi="Tahoma" w:cs="Tahoma"/>
                      <w:sz w:val="28"/>
                      <w:szCs w:val="28"/>
                      <w:lang w:val="en-US" w:eastAsia="zh-CN"/>
                    </w:rPr>
                  </w:rPrChange>
                </w:rPr>
                <w:t>02</w:t>
              </w:r>
            </w:ins>
            <w:ins w:id="16" w:author="大佬" w:date="2023-10-10T10:38:50Z">
              <w:r>
                <w:rPr>
                  <w:rFonts w:hint="eastAsia" w:ascii="宋体" w:hAnsi="宋体" w:cs="宋体"/>
                  <w:sz w:val="28"/>
                  <w:szCs w:val="28"/>
                  <w:u w:val="none"/>
                  <w:lang w:val="en-US" w:eastAsia="zh-CN"/>
                  <w:rPrChange w:id="17" w:author="大佬" w:date="2023-10-10T10:45:33Z">
                    <w:rPr>
                      <w:rFonts w:hint="eastAsia" w:ascii="Tahoma" w:hAnsi="Tahoma" w:cs="Tahoma"/>
                      <w:sz w:val="28"/>
                      <w:szCs w:val="28"/>
                      <w:lang w:val="en-US" w:eastAsia="zh-CN"/>
                    </w:rPr>
                  </w:rPrChange>
                </w:rPr>
                <w:t>1</w:t>
              </w:r>
            </w:ins>
            <w:ins w:id="18" w:author="大佬" w:date="2023-10-10T10:38:52Z">
              <w:r>
                <w:rPr>
                  <w:rFonts w:hint="eastAsia" w:ascii="宋体" w:hAnsi="宋体" w:cs="宋体"/>
                  <w:sz w:val="28"/>
                  <w:szCs w:val="28"/>
                  <w:u w:val="none"/>
                  <w:lang w:val="en-US" w:eastAsia="zh-CN"/>
                  <w:rPrChange w:id="19" w:author="大佬" w:date="2023-10-10T10:45:33Z">
                    <w:rPr>
                      <w:rFonts w:hint="eastAsia" w:ascii="Tahoma" w:hAnsi="Tahoma" w:cs="Tahoma"/>
                      <w:sz w:val="28"/>
                      <w:szCs w:val="28"/>
                      <w:lang w:val="en-US" w:eastAsia="zh-CN"/>
                    </w:rPr>
                  </w:rPrChange>
                </w:rPr>
                <w:t>25</w:t>
              </w:r>
            </w:ins>
            <w:ins w:id="20" w:author="大佬" w:date="2023-10-10T10:38:53Z">
              <w:r>
                <w:rPr>
                  <w:rFonts w:hint="eastAsia" w:ascii="宋体" w:hAnsi="宋体" w:cs="宋体"/>
                  <w:sz w:val="28"/>
                  <w:szCs w:val="28"/>
                  <w:u w:val="none"/>
                  <w:lang w:val="en-US" w:eastAsia="zh-CN"/>
                  <w:rPrChange w:id="21" w:author="大佬" w:date="2023-10-10T10:45:33Z">
                    <w:rPr>
                      <w:rFonts w:hint="eastAsia" w:ascii="Tahoma" w:hAnsi="Tahoma" w:cs="Tahoma"/>
                      <w:sz w:val="28"/>
                      <w:szCs w:val="28"/>
                      <w:lang w:val="en-US" w:eastAsia="zh-CN"/>
                    </w:rPr>
                  </w:rPrChange>
                </w:rPr>
                <w:t>01</w:t>
              </w:r>
            </w:ins>
            <w:ins w:id="22" w:author="大佬" w:date="2023-10-10T10:38:54Z">
              <w:r>
                <w:rPr>
                  <w:rFonts w:hint="eastAsia" w:ascii="宋体" w:hAnsi="宋体" w:cs="宋体"/>
                  <w:sz w:val="28"/>
                  <w:szCs w:val="28"/>
                  <w:u w:val="none"/>
                  <w:lang w:val="en-US" w:eastAsia="zh-CN"/>
                  <w:rPrChange w:id="23" w:author="大佬" w:date="2023-10-10T10:45:33Z">
                    <w:rPr>
                      <w:rFonts w:hint="eastAsia" w:ascii="Tahoma" w:hAnsi="Tahoma" w:cs="Tahoma"/>
                      <w:sz w:val="28"/>
                      <w:szCs w:val="28"/>
                      <w:lang w:val="en-US" w:eastAsia="zh-CN"/>
                    </w:rPr>
                  </w:rPrChange>
                </w:rPr>
                <w:t>257</w:t>
              </w:r>
            </w:ins>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rPr>
                <w:sz w:val="28"/>
                <w:szCs w:val="28"/>
              </w:rPr>
            </w:pPr>
            <w:ins w:id="24" w:author="大佬" w:date="2023-10-10T10:39:04Z">
              <w:r>
                <w:rPr>
                  <w:rFonts w:hint="eastAsia"/>
                  <w:sz w:val="28"/>
                  <w:szCs w:val="28"/>
                  <w:lang w:val="en-US" w:eastAsia="zh-CN"/>
                </w:rPr>
                <w:t>李</w:t>
              </w:r>
            </w:ins>
            <w:ins w:id="25" w:author="大佬" w:date="2023-10-10T10:39:11Z">
              <w:r>
                <w:rPr>
                  <w:rFonts w:hint="eastAsia"/>
                  <w:sz w:val="28"/>
                  <w:szCs w:val="28"/>
                  <w:lang w:val="en-US" w:eastAsia="zh-CN"/>
                </w:rPr>
                <w:t>智</w:t>
              </w:r>
            </w:ins>
            <w:ins w:id="26" w:author="大佬" w:date="2023-10-10T10:39:08Z">
              <w:r>
                <w:rPr>
                  <w:rFonts w:hint="eastAsia"/>
                  <w:sz w:val="28"/>
                  <w:szCs w:val="28"/>
                  <w:lang w:val="en-US" w:eastAsia="zh-CN"/>
                </w:rPr>
                <w:t>恒</w:t>
              </w:r>
            </w:ins>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rPr>
                <w:sz w:val="28"/>
                <w:szCs w:val="28"/>
              </w:rPr>
            </w:pPr>
            <w:ins w:id="27" w:author="大佬" w:date="2023-10-10T10:40:10Z">
              <w:r>
                <w:rPr>
                  <w:rFonts w:hint="eastAsia" w:ascii="Tahoma" w:hAnsi="Tahoma" w:cs="Tahoma"/>
                  <w:color w:val="000000" w:themeColor="text1"/>
                  <w:sz w:val="28"/>
                  <w:szCs w:val="28"/>
                  <w:lang w:val="en-US" w:eastAsia="zh-CN"/>
                  <w14:textFill>
                    <w14:solidFill>
                      <w14:schemeClr w14:val="tx1"/>
                    </w14:solidFill>
                  </w14:textFill>
                </w:rPr>
                <w:t>朱</w:t>
              </w:r>
            </w:ins>
            <w:ins w:id="28" w:author="大佬" w:date="2023-10-10T10:40:14Z">
              <w:r>
                <w:rPr>
                  <w:rFonts w:hint="eastAsia" w:ascii="Tahoma" w:hAnsi="Tahoma" w:cs="Tahoma"/>
                  <w:color w:val="000000" w:themeColor="text1"/>
                  <w:sz w:val="28"/>
                  <w:szCs w:val="28"/>
                  <w:lang w:val="en-US" w:eastAsia="zh-CN"/>
                  <w14:textFill>
                    <w14:solidFill>
                      <w14:schemeClr w14:val="tx1"/>
                    </w14:solidFill>
                  </w14:textFill>
                </w:rPr>
                <w:t>哲哲</w:t>
              </w:r>
            </w:ins>
          </w:p>
        </w:tc>
      </w:tr>
    </w:tbl>
    <w:p>
      <w:pPr>
        <w:widowControl/>
        <w:jc w:val="left"/>
      </w:pPr>
    </w:p>
    <w:p/>
    <w:p/>
    <w:p/>
    <w:p/>
    <w:p>
      <w:pPr>
        <w:pStyle w:val="2"/>
        <w:ind w:right="67" w:rightChars="32"/>
        <w:jc w:val="center"/>
        <w:rPr>
          <w:rFonts w:ascii="黑体" w:hAnsi="黑体"/>
          <w:sz w:val="36"/>
          <w:lang w:val="en-GB"/>
        </w:rPr>
      </w:pPr>
      <w:r>
        <w:rPr>
          <w:rFonts w:hint="eastAsia"/>
          <w:sz w:val="36"/>
        </w:rPr>
        <w:t xml:space="preserve">实验 </w:t>
      </w:r>
      <w:del w:id="29" w:author="cyc" w:date="2023-10-03T12:51:00Z">
        <w:r>
          <w:rPr>
            <w:sz w:val="36"/>
          </w:rPr>
          <w:delText>3</w:delText>
        </w:r>
      </w:del>
      <w:ins w:id="30" w:author="cyc" w:date="2023-10-03T12:51:00Z">
        <w:r>
          <w:rPr>
            <w:rFonts w:hint="eastAsia"/>
            <w:sz w:val="36"/>
          </w:rPr>
          <w:t>2</w:t>
        </w:r>
      </w:ins>
      <w:r>
        <w:rPr>
          <w:rFonts w:hint="eastAsia"/>
          <w:sz w:val="36"/>
        </w:rPr>
        <w:t xml:space="preserve">  </w:t>
      </w:r>
      <w:bookmarkEnd w:id="0"/>
      <w:r>
        <w:rPr>
          <w:rFonts w:hint="eastAsia"/>
          <w:sz w:val="36"/>
        </w:rPr>
        <w:t>需求分析建模（</w:t>
      </w:r>
      <w:del w:id="31" w:author="cyc" w:date="2023-10-03T12:51:00Z">
        <w:r>
          <w:rPr>
            <w:sz w:val="36"/>
          </w:rPr>
          <w:delText>二</w:delText>
        </w:r>
      </w:del>
      <w:ins w:id="32" w:author="cyc" w:date="2023-10-03T12:51:00Z">
        <w:r>
          <w:rPr>
            <w:rFonts w:hint="eastAsia"/>
            <w:sz w:val="36"/>
          </w:rPr>
          <w:t>一</w:t>
        </w:r>
      </w:ins>
      <w:r>
        <w:rPr>
          <w:rFonts w:hint="eastAsia"/>
          <w:sz w:val="36"/>
        </w:rPr>
        <w:t>）</w:t>
      </w: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3"/>
        <w:gridCol w:w="1712"/>
        <w:gridCol w:w="1712"/>
        <w:gridCol w:w="1673"/>
        <w:gridCol w:w="17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kern w:val="0"/>
                <w:sz w:val="20"/>
                <w:lang w:val="en-GB"/>
              </w:rPr>
            </w:pPr>
            <w:r>
              <w:rPr>
                <w:kern w:val="0"/>
                <w:sz w:val="20"/>
                <w:lang w:val="en-GB"/>
              </w:rPr>
              <w:t>班级</w:t>
            </w:r>
          </w:p>
        </w:tc>
        <w:tc>
          <w:tcPr>
            <w:tcW w:w="1712" w:type="dxa"/>
            <w:vAlign w:val="center"/>
          </w:tcPr>
          <w:p>
            <w:pPr>
              <w:jc w:val="center"/>
              <w:rPr>
                <w:kern w:val="0"/>
                <w:sz w:val="20"/>
                <w:lang w:val="en-GB"/>
              </w:rPr>
            </w:pPr>
            <w:r>
              <w:rPr>
                <w:kern w:val="0"/>
                <w:sz w:val="20"/>
                <w:lang w:val="en-GB"/>
              </w:rPr>
              <w:t>序号</w:t>
            </w:r>
          </w:p>
        </w:tc>
        <w:tc>
          <w:tcPr>
            <w:tcW w:w="1712" w:type="dxa"/>
            <w:vAlign w:val="center"/>
          </w:tcPr>
          <w:p>
            <w:pPr>
              <w:jc w:val="center"/>
              <w:rPr>
                <w:kern w:val="0"/>
                <w:sz w:val="20"/>
                <w:lang w:val="en-GB"/>
              </w:rPr>
            </w:pPr>
            <w:r>
              <w:rPr>
                <w:kern w:val="0"/>
                <w:sz w:val="20"/>
                <w:lang w:val="en-GB"/>
              </w:rPr>
              <w:t>学号</w:t>
            </w:r>
          </w:p>
        </w:tc>
        <w:tc>
          <w:tcPr>
            <w:tcW w:w="1673" w:type="dxa"/>
          </w:tcPr>
          <w:p>
            <w:pPr>
              <w:jc w:val="center"/>
              <w:rPr>
                <w:kern w:val="0"/>
                <w:sz w:val="20"/>
                <w:lang w:val="en-GB"/>
              </w:rPr>
            </w:pPr>
            <w:r>
              <w:rPr>
                <w:kern w:val="0"/>
                <w:sz w:val="20"/>
                <w:lang w:val="en-GB"/>
              </w:rPr>
              <w:t>姓名</w:t>
            </w:r>
          </w:p>
        </w:tc>
        <w:tc>
          <w:tcPr>
            <w:tcW w:w="1712"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3" w:type="dxa"/>
            <w:vAlign w:val="center"/>
          </w:tcPr>
          <w:p>
            <w:pPr>
              <w:jc w:val="center"/>
              <w:rPr>
                <w:kern w:val="0"/>
                <w:sz w:val="20"/>
              </w:rPr>
            </w:pPr>
            <w:r>
              <w:rPr>
                <w:rFonts w:hint="eastAsia"/>
                <w:kern w:val="0"/>
                <w:sz w:val="20"/>
              </w:rPr>
              <w:t>软件</w:t>
            </w:r>
            <w:del w:id="33" w:author="cyc" w:date="2023-10-03T12:47:00Z">
              <w:r>
                <w:rPr>
                  <w:kern w:val="0"/>
                  <w:sz w:val="20"/>
                </w:rPr>
                <w:delText>XX</w:delText>
              </w:r>
            </w:del>
            <w:ins w:id="34" w:author="cyc" w:date="2023-10-03T12:47:00Z">
              <w:r>
                <w:rPr>
                  <w:rFonts w:hint="eastAsia"/>
                  <w:kern w:val="0"/>
                  <w:sz w:val="20"/>
                </w:rPr>
                <w:t>21</w:t>
              </w:r>
            </w:ins>
            <w:r>
              <w:rPr>
                <w:rFonts w:hint="eastAsia"/>
                <w:kern w:val="0"/>
                <w:sz w:val="20"/>
              </w:rPr>
              <w:t>-</w:t>
            </w:r>
            <w:ins w:id="35" w:author="大佬" w:date="2023-10-10T10:43:58Z">
              <w:r>
                <w:rPr>
                  <w:rFonts w:hint="eastAsia"/>
                  <w:kern w:val="0"/>
                  <w:sz w:val="20"/>
                  <w:lang w:val="en-US" w:eastAsia="zh-CN"/>
                </w:rPr>
                <w:t>19</w:t>
              </w:r>
            </w:ins>
            <w:del w:id="36" w:author="大佬" w:date="2023-10-10T10:43:57Z">
              <w:r>
                <w:rPr>
                  <w:rFonts w:hint="eastAsia"/>
                  <w:kern w:val="0"/>
                  <w:sz w:val="20"/>
                </w:rPr>
                <w:delText>XX</w:delText>
              </w:r>
            </w:del>
          </w:p>
        </w:tc>
        <w:tc>
          <w:tcPr>
            <w:tcW w:w="1712" w:type="dxa"/>
            <w:vAlign w:val="center"/>
          </w:tcPr>
          <w:p>
            <w:pPr>
              <w:jc w:val="center"/>
              <w:rPr>
                <w:kern w:val="0"/>
                <w:sz w:val="20"/>
              </w:rPr>
            </w:pPr>
            <w:ins w:id="37" w:author="大佬" w:date="2023-10-10T10:44:01Z">
              <w:r>
                <w:rPr>
                  <w:rFonts w:hint="eastAsia"/>
                  <w:kern w:val="0"/>
                  <w:sz w:val="20"/>
                  <w:lang w:val="en-US" w:eastAsia="zh-CN"/>
                </w:rPr>
                <w:t>11</w:t>
              </w:r>
            </w:ins>
            <w:del w:id="38" w:author="大佬" w:date="2023-10-10T10:44:00Z">
              <w:r>
                <w:rPr>
                  <w:rFonts w:hint="eastAsia"/>
                  <w:kern w:val="0"/>
                  <w:sz w:val="20"/>
                </w:rPr>
                <w:delText>XX</w:delText>
              </w:r>
            </w:del>
          </w:p>
        </w:tc>
        <w:tc>
          <w:tcPr>
            <w:tcW w:w="1712" w:type="dxa"/>
            <w:vAlign w:val="center"/>
          </w:tcPr>
          <w:p>
            <w:pPr>
              <w:jc w:val="center"/>
              <w:rPr>
                <w:kern w:val="0"/>
                <w:sz w:val="20"/>
              </w:rPr>
            </w:pPr>
            <w:ins w:id="39" w:author="大佬" w:date="2023-10-10T10:44:05Z">
              <w:r>
                <w:rPr>
                  <w:rFonts w:hint="eastAsia"/>
                  <w:kern w:val="0"/>
                  <w:sz w:val="20"/>
                  <w:lang w:val="en-US" w:eastAsia="zh-CN"/>
                </w:rPr>
                <w:t>20</w:t>
              </w:r>
            </w:ins>
            <w:ins w:id="40" w:author="大佬" w:date="2023-10-10T10:44:06Z">
              <w:r>
                <w:rPr>
                  <w:rFonts w:hint="eastAsia"/>
                  <w:kern w:val="0"/>
                  <w:sz w:val="20"/>
                  <w:lang w:val="en-US" w:eastAsia="zh-CN"/>
                </w:rPr>
                <w:t>212</w:t>
              </w:r>
            </w:ins>
            <w:ins w:id="41" w:author="大佬" w:date="2023-10-10T10:44:07Z">
              <w:r>
                <w:rPr>
                  <w:rFonts w:hint="eastAsia"/>
                  <w:kern w:val="0"/>
                  <w:sz w:val="20"/>
                  <w:lang w:val="en-US" w:eastAsia="zh-CN"/>
                </w:rPr>
                <w:t>5012</w:t>
              </w:r>
            </w:ins>
            <w:ins w:id="42" w:author="大佬" w:date="2023-10-10T10:44:08Z">
              <w:r>
                <w:rPr>
                  <w:rFonts w:hint="eastAsia"/>
                  <w:kern w:val="0"/>
                  <w:sz w:val="20"/>
                  <w:lang w:val="en-US" w:eastAsia="zh-CN"/>
                </w:rPr>
                <w:t>57</w:t>
              </w:r>
            </w:ins>
            <w:del w:id="43" w:author="大佬" w:date="2023-10-10T10:44:04Z">
              <w:r>
                <w:rPr>
                  <w:rFonts w:hint="eastAsia"/>
                  <w:kern w:val="0"/>
                  <w:sz w:val="20"/>
                </w:rPr>
                <w:delText>XXX</w:delText>
              </w:r>
            </w:del>
          </w:p>
        </w:tc>
        <w:tc>
          <w:tcPr>
            <w:tcW w:w="1673" w:type="dxa"/>
          </w:tcPr>
          <w:p>
            <w:pPr>
              <w:jc w:val="center"/>
              <w:rPr>
                <w:kern w:val="0"/>
                <w:sz w:val="20"/>
              </w:rPr>
            </w:pPr>
            <w:ins w:id="44" w:author="大佬" w:date="2023-10-10T10:44:14Z">
              <w:r>
                <w:rPr>
                  <w:rFonts w:hint="eastAsia"/>
                  <w:kern w:val="0"/>
                  <w:sz w:val="20"/>
                  <w:lang w:val="en-US" w:eastAsia="zh-CN"/>
                </w:rPr>
                <w:t>李</w:t>
              </w:r>
            </w:ins>
            <w:ins w:id="45" w:author="大佬" w:date="2023-10-10T10:44:16Z">
              <w:r>
                <w:rPr>
                  <w:rFonts w:hint="eastAsia"/>
                  <w:kern w:val="0"/>
                  <w:sz w:val="20"/>
                  <w:lang w:val="en-US" w:eastAsia="zh-CN"/>
                </w:rPr>
                <w:t>智</w:t>
              </w:r>
            </w:ins>
            <w:ins w:id="46" w:author="大佬" w:date="2023-10-10T10:44:17Z">
              <w:r>
                <w:rPr>
                  <w:rFonts w:hint="eastAsia"/>
                  <w:kern w:val="0"/>
                  <w:sz w:val="20"/>
                  <w:lang w:val="en-US" w:eastAsia="zh-CN"/>
                </w:rPr>
                <w:t>恒</w:t>
              </w:r>
            </w:ins>
            <w:del w:id="47" w:author="大佬" w:date="2023-10-10T10:44:11Z">
              <w:r>
                <w:rPr>
                  <w:rFonts w:hint="eastAsia"/>
                  <w:kern w:val="0"/>
                  <w:sz w:val="20"/>
                </w:rPr>
                <w:delText>X</w:delText>
              </w:r>
            </w:del>
            <w:del w:id="48" w:author="大佬" w:date="2023-10-10T10:44:10Z">
              <w:r>
                <w:rPr>
                  <w:rFonts w:hint="eastAsia"/>
                  <w:kern w:val="0"/>
                  <w:sz w:val="20"/>
                </w:rPr>
                <w:delText>XX</w:delText>
              </w:r>
            </w:del>
          </w:p>
        </w:tc>
        <w:tc>
          <w:tcPr>
            <w:tcW w:w="1712" w:type="dxa"/>
          </w:tcPr>
          <w:p>
            <w:pPr>
              <w:jc w:val="center"/>
              <w:rPr>
                <w:kern w:val="0"/>
                <w:sz w:val="20"/>
                <w:lang w:val="en-GB"/>
              </w:rPr>
            </w:pPr>
          </w:p>
        </w:tc>
      </w:tr>
    </w:tbl>
    <w:p>
      <w:pPr>
        <w:rPr>
          <w:lang w:val="en-GB"/>
        </w:rPr>
      </w:pPr>
    </w:p>
    <w:p>
      <w:pPr>
        <w:pStyle w:val="3"/>
        <w:spacing w:before="120" w:after="120" w:line="415" w:lineRule="auto"/>
        <w:ind w:right="67" w:rightChars="32"/>
        <w:rPr>
          <w:szCs w:val="21"/>
          <w:lang w:val="en-GB"/>
        </w:rPr>
      </w:pPr>
      <w:bookmarkStart w:id="1" w:name="_Toc471988437"/>
      <w:r>
        <w:rPr>
          <w:rFonts w:hint="eastAsia"/>
        </w:rPr>
        <w:t>一、实验目的</w:t>
      </w:r>
      <w:bookmarkEnd w:id="1"/>
    </w:p>
    <w:p>
      <w:pPr>
        <w:tabs>
          <w:tab w:val="left" w:pos="1680"/>
        </w:tabs>
        <w:snapToGrid w:val="0"/>
        <w:spacing w:line="400" w:lineRule="exact"/>
        <w:ind w:firstLine="420" w:firstLineChars="200"/>
        <w:rPr>
          <w:ins w:id="49" w:author="cyc" w:date="2023-10-03T12:53:00Z"/>
          <w:szCs w:val="21"/>
          <w:lang w:val="en-GB"/>
        </w:rPr>
      </w:pPr>
      <w:ins w:id="50" w:author="cyc" w:date="2023-10-03T12:53:00Z">
        <w:r>
          <w:rPr>
            <w:szCs w:val="21"/>
            <w:lang w:val="en-GB"/>
          </w:rPr>
          <w:t>1</w:t>
        </w:r>
      </w:ins>
      <w:ins w:id="51" w:author="cyc" w:date="2023-10-03T12:53:00Z">
        <w:r>
          <w:rPr>
            <w:rFonts w:hint="eastAsia"/>
            <w:szCs w:val="21"/>
            <w:lang w:val="en-GB"/>
          </w:rPr>
          <w:t>.</w:t>
        </w:r>
      </w:ins>
      <w:ins w:id="52" w:author="cyc" w:date="2023-10-03T12:53:00Z">
        <w:r>
          <w:rPr>
            <w:szCs w:val="21"/>
            <w:lang w:val="en-GB"/>
          </w:rPr>
          <w:t xml:space="preserve"> </w:t>
        </w:r>
      </w:ins>
      <w:ins w:id="53" w:author="cyc" w:date="2023-10-03T12:53:00Z">
        <w:r>
          <w:rPr>
            <w:rFonts w:hint="eastAsia"/>
            <w:szCs w:val="21"/>
            <w:lang w:val="en-GB"/>
          </w:rPr>
          <w:t>了解软件需求分析的目的和任务，理解功能需求和非功能需求，了解需求工程过程，针对给定问题，能使用需求分析建模工具，绘制业务流程，描述系统需求。</w:t>
        </w:r>
      </w:ins>
    </w:p>
    <w:p>
      <w:pPr>
        <w:tabs>
          <w:tab w:val="left" w:pos="1680"/>
        </w:tabs>
        <w:snapToGrid w:val="0"/>
        <w:spacing w:line="400" w:lineRule="exact"/>
        <w:ind w:firstLine="420" w:firstLineChars="200"/>
        <w:rPr>
          <w:szCs w:val="21"/>
        </w:rPr>
      </w:pPr>
      <w:del w:id="54" w:author="cyc" w:date="2023-10-03T12:54:00Z">
        <w:r>
          <w:rPr>
            <w:szCs w:val="21"/>
          </w:rPr>
          <w:delText>1</w:delText>
        </w:r>
      </w:del>
      <w:ins w:id="55" w:author="cyc" w:date="2023-10-03T12:54:00Z">
        <w:r>
          <w:rPr>
            <w:rFonts w:hint="eastAsia"/>
            <w:szCs w:val="21"/>
          </w:rPr>
          <w:t>2</w:t>
        </w:r>
      </w:ins>
      <w:r>
        <w:rPr>
          <w:szCs w:val="21"/>
        </w:rPr>
        <w:t xml:space="preserve">. </w:t>
      </w:r>
      <w:r>
        <w:rPr>
          <w:rFonts w:hint="eastAsia"/>
          <w:szCs w:val="21"/>
        </w:rPr>
        <w:t>掌握传统软件工程方法中需求分析建模技术，包括</w:t>
      </w:r>
      <w:ins w:id="56" w:author="cyc" w:date="2023-10-03T12:53:00Z">
        <w:r>
          <w:rPr>
            <w:rFonts w:hint="eastAsia"/>
            <w:szCs w:val="21"/>
          </w:rPr>
          <w:t>数据流图、</w:t>
        </w:r>
      </w:ins>
      <w:ins w:id="57" w:author="cyc" w:date="2023-10-03T12:55:00Z">
        <w:r>
          <w:rPr>
            <w:rFonts w:hint="eastAsia"/>
            <w:szCs w:val="21"/>
          </w:rPr>
          <w:t>数据字典、</w:t>
        </w:r>
      </w:ins>
      <w:r>
        <w:rPr>
          <w:rFonts w:hint="eastAsia"/>
          <w:szCs w:val="21"/>
        </w:rPr>
        <w:t>E-R图、状态转换图以及层次方框图，熟悉结构化分析建模的基本应用。</w:t>
      </w:r>
    </w:p>
    <w:p>
      <w:pPr>
        <w:tabs>
          <w:tab w:val="left" w:pos="1680"/>
        </w:tabs>
        <w:snapToGrid w:val="0"/>
        <w:spacing w:line="400" w:lineRule="exact"/>
        <w:ind w:firstLine="420" w:firstLineChars="200"/>
        <w:rPr>
          <w:del w:id="58" w:author="cyc" w:date="2023-10-03T12:54:00Z"/>
          <w:szCs w:val="21"/>
          <w:lang w:val="en-GB"/>
        </w:rPr>
      </w:pPr>
      <w:del w:id="59" w:author="cyc" w:date="2023-10-03T12:54:00Z">
        <w:r>
          <w:rPr>
            <w:rFonts w:hint="eastAsia"/>
            <w:szCs w:val="21"/>
          </w:rPr>
          <w:delText>2.</w:delText>
        </w:r>
      </w:del>
      <w:del w:id="60" w:author="cyc" w:date="2023-10-03T12:54:00Z">
        <w:r>
          <w:rPr>
            <w:szCs w:val="21"/>
          </w:rPr>
          <w:delText xml:space="preserve"> </w:delText>
        </w:r>
      </w:del>
      <w:del w:id="61" w:author="cyc" w:date="2023-10-03T12:54:00Z">
        <w:r>
          <w:rPr>
            <w:rFonts w:hint="eastAsia"/>
            <w:szCs w:val="21"/>
          </w:rPr>
          <w:delText>掌握面向对象方法学中需求分析建模技术——用例图，理解面向对象需求分析的功能模型，</w:delText>
        </w:r>
      </w:del>
      <w:ins w:id="62" w:author="MoonRiver" w:date="2022-09-23T19:15:00Z">
        <w:del w:id="63" w:author="cyc" w:date="2023-10-03T12:54:00Z">
          <w:r>
            <w:rPr>
              <w:rFonts w:hint="eastAsia"/>
              <w:szCs w:val="21"/>
            </w:rPr>
            <w:delText>能指出既有方案中存在的不足及错误；</w:delText>
          </w:r>
        </w:del>
      </w:ins>
      <w:del w:id="64" w:author="cyc" w:date="2023-10-03T12:54:00Z">
        <w:r>
          <w:rPr>
            <w:rFonts w:hint="eastAsia"/>
            <w:szCs w:val="21"/>
          </w:rPr>
          <w:delText>会</w:delText>
        </w:r>
      </w:del>
      <w:ins w:id="65" w:author="MoonRiver" w:date="2022-09-23T19:15:00Z">
        <w:del w:id="66" w:author="cyc" w:date="2023-10-03T12:54:00Z">
          <w:r>
            <w:rPr>
              <w:rFonts w:hint="eastAsia"/>
              <w:szCs w:val="21"/>
            </w:rPr>
            <w:delText>熟练</w:delText>
          </w:r>
        </w:del>
      </w:ins>
      <w:del w:id="67" w:author="cyc" w:date="2023-10-03T12:54:00Z">
        <w:r>
          <w:rPr>
            <w:rFonts w:hint="eastAsia"/>
            <w:szCs w:val="21"/>
          </w:rPr>
          <w:delText>使用建模工具，分析并建立相应的功能模型。</w:delText>
        </w:r>
      </w:del>
    </w:p>
    <w:p>
      <w:pPr>
        <w:tabs>
          <w:tab w:val="left" w:pos="1680"/>
        </w:tabs>
        <w:snapToGrid w:val="0"/>
        <w:spacing w:line="400" w:lineRule="exact"/>
        <w:ind w:firstLine="420" w:firstLineChars="200"/>
        <w:rPr>
          <w:szCs w:val="21"/>
          <w:lang w:val="en-GB"/>
        </w:rPr>
      </w:pPr>
      <w:r>
        <w:rPr>
          <w:rFonts w:hint="eastAsia"/>
          <w:szCs w:val="21"/>
        </w:rPr>
        <w:t>3</w:t>
      </w:r>
      <w:r>
        <w:rPr>
          <w:szCs w:val="21"/>
        </w:rPr>
        <w:t xml:space="preserve">. </w:t>
      </w:r>
      <w:r>
        <w:rPr>
          <w:rFonts w:hint="eastAsia"/>
          <w:szCs w:val="21"/>
        </w:rPr>
        <w:t>掌握应用Visio等业界常用的需求建模工具的基本使用方法和基本绘图操作，选择一种并</w:t>
      </w:r>
      <w:r>
        <w:rPr>
          <w:szCs w:val="21"/>
          <w:lang w:val="en-GB"/>
        </w:rPr>
        <w:t>熟</w:t>
      </w:r>
      <w:r>
        <w:rPr>
          <w:rFonts w:hint="eastAsia"/>
          <w:szCs w:val="21"/>
          <w:lang w:val="en-GB"/>
        </w:rPr>
        <w:t>练使用，会使用该工具针对具体问题建立需求分析模型。</w:t>
      </w:r>
    </w:p>
    <w:p>
      <w:pPr>
        <w:tabs>
          <w:tab w:val="left" w:pos="1680"/>
        </w:tabs>
        <w:snapToGrid w:val="0"/>
        <w:spacing w:line="400" w:lineRule="exact"/>
        <w:ind w:firstLine="420" w:firstLineChars="200"/>
        <w:rPr>
          <w:del w:id="68" w:author="cyc" w:date="2023-10-03T12:54:00Z"/>
          <w:szCs w:val="21"/>
          <w:lang w:val="en-GB"/>
        </w:rPr>
      </w:pPr>
      <w:r>
        <w:rPr>
          <w:rFonts w:hint="eastAsia"/>
          <w:szCs w:val="21"/>
        </w:rPr>
        <w:t>4</w:t>
      </w:r>
      <w:r>
        <w:rPr>
          <w:szCs w:val="21"/>
        </w:rPr>
        <w:t xml:space="preserve">. </w:t>
      </w:r>
      <w:r>
        <w:rPr>
          <w:szCs w:val="21"/>
          <w:lang w:val="en-GB"/>
        </w:rPr>
        <w:t>了解</w:t>
      </w:r>
      <w:r>
        <w:rPr>
          <w:rFonts w:hint="eastAsia"/>
          <w:szCs w:val="21"/>
          <w:lang w:val="en-GB"/>
        </w:rPr>
        <w:t>国际中需求规格说明书的格式、内容及要求</w:t>
      </w:r>
      <w:r>
        <w:rPr>
          <w:szCs w:val="21"/>
          <w:lang w:val="en-GB"/>
        </w:rPr>
        <w:t>。</w:t>
      </w:r>
    </w:p>
    <w:p>
      <w:pPr>
        <w:tabs>
          <w:tab w:val="left" w:pos="1680"/>
        </w:tabs>
        <w:snapToGrid w:val="0"/>
        <w:spacing w:line="400" w:lineRule="exact"/>
        <w:ind w:firstLine="420" w:firstLineChars="200"/>
        <w:rPr>
          <w:szCs w:val="21"/>
        </w:rPr>
        <w:pPrChange w:id="69" w:author="cyc" w:date="2023-10-03T12:54:00Z">
          <w:pPr>
            <w:tabs>
              <w:tab w:val="left" w:pos="1680"/>
            </w:tabs>
            <w:snapToGrid w:val="0"/>
            <w:spacing w:line="400" w:lineRule="exact"/>
          </w:pPr>
        </w:pPrChange>
      </w:pPr>
      <w:del w:id="70" w:author="cyc" w:date="2023-10-03T12:54:00Z">
        <w:r>
          <w:rPr>
            <w:rFonts w:hint="eastAsia"/>
            <w:szCs w:val="21"/>
          </w:rPr>
          <w:delText xml:space="preserve">   </w:delText>
        </w:r>
      </w:del>
    </w:p>
    <w:p>
      <w:pPr>
        <w:pStyle w:val="3"/>
        <w:spacing w:before="120" w:after="120" w:line="415" w:lineRule="auto"/>
        <w:ind w:right="67" w:rightChars="32"/>
        <w:rPr>
          <w:szCs w:val="21"/>
          <w:lang w:val="en-GB"/>
        </w:rPr>
      </w:pPr>
      <w:bookmarkStart w:id="2" w:name="_Toc471988438"/>
      <w:r>
        <w:rPr>
          <w:rFonts w:hint="eastAsia"/>
        </w:rPr>
        <w:t>二、实验内容与步骤</w:t>
      </w:r>
      <w:bookmarkEnd w:id="2"/>
    </w:p>
    <w:p>
      <w:pPr>
        <w:tabs>
          <w:tab w:val="left" w:pos="1680"/>
        </w:tabs>
        <w:snapToGrid w:val="0"/>
        <w:spacing w:line="400" w:lineRule="exact"/>
        <w:ind w:firstLine="420" w:firstLineChars="200"/>
        <w:rPr>
          <w:del w:id="71" w:author="大佬" w:date="2023-10-16T22:48:32Z"/>
          <w:szCs w:val="21"/>
        </w:rPr>
      </w:pPr>
      <w:r>
        <w:rPr>
          <w:szCs w:val="21"/>
          <w:lang w:val="en-GB"/>
        </w:rPr>
        <w:t>1</w:t>
      </w:r>
      <w:r>
        <w:rPr>
          <w:rFonts w:hint="eastAsia"/>
          <w:szCs w:val="21"/>
          <w:lang w:val="en-GB"/>
        </w:rPr>
        <w:t>.</w:t>
      </w:r>
      <w:r>
        <w:rPr>
          <w:szCs w:val="21"/>
          <w:lang w:val="en-GB"/>
        </w:rPr>
        <w:t xml:space="preserve"> </w:t>
      </w:r>
      <w:r>
        <w:rPr>
          <w:rFonts w:hint="eastAsia"/>
          <w:szCs w:val="21"/>
        </w:rPr>
        <w:t>查阅资料，</w:t>
      </w:r>
      <w:r>
        <w:rPr>
          <w:rFonts w:hint="eastAsia" w:ascii="宋体" w:hAnsi="宋体"/>
          <w:szCs w:val="21"/>
        </w:rPr>
        <w:t>给出</w:t>
      </w:r>
      <w:r>
        <w:rPr>
          <w:rFonts w:hint="eastAsia"/>
          <w:szCs w:val="21"/>
          <w:lang w:val="en-GB"/>
        </w:rPr>
        <w:t>国</w:t>
      </w:r>
      <w:ins w:id="72" w:author="MoonRiver" w:date="2022-09-23T19:14:00Z">
        <w:r>
          <w:rPr>
            <w:rFonts w:hint="eastAsia"/>
            <w:szCs w:val="21"/>
            <w:lang w:val="en-GB"/>
          </w:rPr>
          <w:t>标</w:t>
        </w:r>
      </w:ins>
      <w:del w:id="73" w:author="MoonRiver" w:date="2022-09-23T19:14:00Z">
        <w:r>
          <w:rPr>
            <w:rFonts w:hint="eastAsia"/>
            <w:szCs w:val="21"/>
            <w:lang w:val="en-GB"/>
          </w:rPr>
          <w:delText>际</w:delText>
        </w:r>
      </w:del>
      <w:r>
        <w:rPr>
          <w:rFonts w:hint="eastAsia"/>
          <w:szCs w:val="21"/>
          <w:lang w:val="en-GB"/>
        </w:rPr>
        <w:t>中需求规格说明书的格式、内容及要求</w:t>
      </w:r>
      <w:ins w:id="74" w:author="YANGTAO" w:date="2022-09-30T12:08:00Z">
        <w:r>
          <w:rPr>
            <w:rFonts w:hint="eastAsia"/>
            <w:szCs w:val="21"/>
            <w:lang w:val="en-GB"/>
          </w:rPr>
          <w:t>，标明出处</w:t>
        </w:r>
      </w:ins>
      <w:r>
        <w:rPr>
          <w:rFonts w:hint="eastAsia"/>
          <w:szCs w:val="21"/>
          <w:lang w:val="en-G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1680"/>
        </w:tabs>
        <w:snapToGrid w:val="0"/>
        <w:spacing w:before="206" w:beforeAutospacing="0" w:after="69" w:afterAutospacing="0" w:line="400" w:lineRule="exact"/>
        <w:ind w:left="0" w:right="0" w:firstLine="420" w:firstLineChars="200"/>
        <w:rPr>
          <w:ins w:id="76" w:author="大佬" w:date="2023-10-10T10:58:54Z"/>
          <w:rFonts w:hint="eastAsia" w:ascii="Times New Roman" w:hAnsi="Times New Roman" w:eastAsia="宋体" w:cs="Times New Roman"/>
          <w:b w:val="0"/>
          <w:bCs w:val="0"/>
          <w:i w:val="0"/>
          <w:iCs w:val="0"/>
          <w:caps w:val="0"/>
          <w:spacing w:val="0"/>
          <w:kern w:val="2"/>
          <w:sz w:val="21"/>
          <w:szCs w:val="21"/>
          <w:shd w:val="clear"/>
          <w:lang w:val="en-GB" w:bidi="ar-SA"/>
        </w:rPr>
        <w:pPrChange w:id="75" w:author="大佬" w:date="2023-10-16T22:48:32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78" w:author="大佬" w:date="2023-10-10T10:53:57Z"/>
          <w:rFonts w:ascii="Times New Roman" w:hAnsi="Times New Roman" w:eastAsia="宋体" w:cs="Times New Roman"/>
          <w:b w:val="0"/>
          <w:bCs w:val="0"/>
          <w:i w:val="0"/>
          <w:iCs w:val="0"/>
          <w:caps w:val="0"/>
          <w:color w:val="4F4F4F"/>
          <w:spacing w:val="0"/>
          <w:kern w:val="2"/>
          <w:sz w:val="21"/>
          <w:szCs w:val="21"/>
          <w:lang w:val="en-GB" w:bidi="ar-SA"/>
          <w:rPrChange w:id="79" w:author="大佬" w:date="2023-10-10T10:57:18Z">
            <w:rPr>
              <w:ins w:id="80" w:author="大佬" w:date="2023-10-10T10:53:57Z"/>
              <w:rFonts w:ascii="微软雅黑" w:hAnsi="微软雅黑" w:eastAsia="微软雅黑" w:cs="微软雅黑"/>
              <w:b/>
              <w:bCs/>
              <w:i w:val="0"/>
              <w:iCs w:val="0"/>
              <w:caps w:val="0"/>
              <w:color w:val="4F4F4F"/>
              <w:spacing w:val="0"/>
              <w:sz w:val="17"/>
              <w:szCs w:val="17"/>
            </w:rPr>
          </w:rPrChange>
        </w:rPr>
        <w:pPrChange w:id="77"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81" w:author="大佬" w:date="2023-10-10T10:53:57Z">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82"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1       引言</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84"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85" w:author="大佬" w:date="2023-10-10T10:57:18Z">
            <w:rPr>
              <w:ins w:id="86" w:author="大佬" w:date="2023-10-10T10:53:57Z"/>
              <w:rFonts w:hint="eastAsia" w:ascii="微软雅黑" w:hAnsi="微软雅黑" w:eastAsia="微软雅黑" w:cs="微软雅黑"/>
              <w:b/>
              <w:bCs/>
              <w:i w:val="0"/>
              <w:iCs w:val="0"/>
              <w:caps w:val="0"/>
              <w:color w:val="4F4F4F"/>
              <w:spacing w:val="0"/>
              <w:sz w:val="15"/>
              <w:szCs w:val="15"/>
            </w:rPr>
          </w:rPrChange>
        </w:rPr>
        <w:pPrChange w:id="83"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87" w:author="大佬" w:date="2023-10-10T10:53:57Z">
        <w:bookmarkStart w:id="3" w:name="t1"/>
        <w:bookmarkEnd w:id="3"/>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88"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1.1          编写目的</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9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91" w:author="大佬" w:date="2023-10-10T10:57:18Z">
            <w:rPr>
              <w:ins w:id="92" w:author="大佬" w:date="2023-10-10T10:53:57Z"/>
              <w:rFonts w:hint="eastAsia" w:ascii="微软雅黑" w:hAnsi="微软雅黑" w:eastAsia="微软雅黑" w:cs="微软雅黑"/>
              <w:b/>
              <w:bCs/>
              <w:i w:val="0"/>
              <w:iCs w:val="0"/>
              <w:caps w:val="0"/>
              <w:color w:val="4F4F4F"/>
              <w:spacing w:val="0"/>
              <w:sz w:val="15"/>
              <w:szCs w:val="15"/>
            </w:rPr>
          </w:rPrChange>
        </w:rPr>
        <w:pPrChange w:id="8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93" w:author="大佬" w:date="2023-10-10T10:53:57Z">
        <w:bookmarkStart w:id="4" w:name="t2"/>
        <w:bookmarkEnd w:id="4"/>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9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1.2          项目风险</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9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97" w:author="大佬" w:date="2023-10-10T10:57:18Z">
            <w:rPr>
              <w:ins w:id="98" w:author="大佬" w:date="2023-10-10T10:53:57Z"/>
              <w:rFonts w:hint="eastAsia" w:ascii="微软雅黑" w:hAnsi="微软雅黑" w:eastAsia="微软雅黑" w:cs="微软雅黑"/>
              <w:b/>
              <w:bCs/>
              <w:i w:val="0"/>
              <w:iCs w:val="0"/>
              <w:caps w:val="0"/>
              <w:color w:val="4F4F4F"/>
              <w:spacing w:val="0"/>
              <w:sz w:val="15"/>
              <w:szCs w:val="15"/>
            </w:rPr>
          </w:rPrChange>
        </w:rPr>
        <w:pPrChange w:id="95"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99" w:author="大佬" w:date="2023-10-10T10:53:57Z">
        <w:bookmarkStart w:id="5" w:name="t3"/>
        <w:bookmarkEnd w:id="5"/>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00"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1.3          文档约定</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02" w:author="大佬" w:date="2023-10-10T10:53:57Z"/>
          <w:rFonts w:hint="eastAsia" w:ascii="Times New Roman" w:hAnsi="Times New Roman" w:eastAsia="宋体" w:cs="Times New Roman"/>
          <w:i w:val="0"/>
          <w:iCs w:val="0"/>
          <w:caps w:val="0"/>
          <w:color w:val="auto"/>
          <w:spacing w:val="0"/>
          <w:kern w:val="2"/>
          <w:sz w:val="21"/>
          <w:szCs w:val="21"/>
          <w:lang w:val="en-GB" w:bidi="ar-SA"/>
          <w:rPrChange w:id="103" w:author="大佬" w:date="2023-10-10T10:57:18Z">
            <w:rPr>
              <w:ins w:id="104" w:author="大佬" w:date="2023-10-10T10:53:57Z"/>
              <w:rFonts w:hint="default" w:ascii="Arial" w:hAnsi="Arial" w:eastAsia="Arial" w:cs="Arial"/>
              <w:i w:val="0"/>
              <w:iCs w:val="0"/>
              <w:caps w:val="0"/>
              <w:color w:val="4D4D4D"/>
              <w:spacing w:val="0"/>
              <w:sz w:val="13"/>
              <w:szCs w:val="13"/>
            </w:rPr>
          </w:rPrChange>
        </w:rPr>
        <w:pPrChange w:id="10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0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06" w:author="大佬" w:date="2023-10-10T10:57:18Z">
              <w:rPr>
                <w:rFonts w:hint="default" w:ascii="Arial" w:hAnsi="Arial" w:eastAsia="Arial" w:cs="Arial"/>
                <w:i w:val="0"/>
                <w:iCs w:val="0"/>
                <w:caps w:val="0"/>
                <w:color w:val="4D4D4D"/>
                <w:spacing w:val="0"/>
                <w:sz w:val="13"/>
                <w:szCs w:val="13"/>
                <w:shd w:val="clear" w:fill="FFFFFF"/>
              </w:rPr>
            </w:rPrChange>
          </w:rPr>
          <w:t>描述编写文档时所采用的标准,或各种排版约定.排版约定应该包括: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0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09" w:author="大佬" w:date="2023-10-10T10:57:18Z">
            <w:rPr>
              <w:ins w:id="110" w:author="大佬" w:date="2023-10-10T10:53:57Z"/>
              <w:rFonts w:hint="eastAsia" w:ascii="微软雅黑" w:hAnsi="微软雅黑" w:eastAsia="微软雅黑" w:cs="微软雅黑"/>
              <w:b/>
              <w:bCs/>
              <w:i w:val="0"/>
              <w:iCs w:val="0"/>
              <w:caps w:val="0"/>
              <w:color w:val="4F4F4F"/>
              <w:spacing w:val="0"/>
              <w:sz w:val="15"/>
              <w:szCs w:val="15"/>
            </w:rPr>
          </w:rPrChange>
        </w:rPr>
        <w:pPrChange w:id="10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11" w:author="大佬" w:date="2023-10-10T10:53:57Z">
        <w:bookmarkStart w:id="6" w:name="t4"/>
        <w:bookmarkEnd w:id="6"/>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1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1.4          预期读者和阅读建议</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14" w:author="大佬" w:date="2023-10-10T10:54:33Z"/>
          <w:rFonts w:hint="eastAsia" w:ascii="Times New Roman" w:hAnsi="Times New Roman" w:eastAsia="宋体" w:cs="Times New Roman"/>
          <w:i w:val="0"/>
          <w:iCs w:val="0"/>
          <w:caps w:val="0"/>
          <w:color w:val="4D4D4D"/>
          <w:spacing w:val="0"/>
          <w:kern w:val="2"/>
          <w:sz w:val="21"/>
          <w:szCs w:val="21"/>
          <w:shd w:val="clear" w:fill="FFFFFF"/>
          <w:lang w:val="en-GB" w:bidi="ar-SA"/>
          <w:rPrChange w:id="115" w:author="大佬" w:date="2023-10-10T10:57:18Z">
            <w:rPr>
              <w:ins w:id="116" w:author="大佬" w:date="2023-10-10T10:54:33Z"/>
              <w:rFonts w:hint="default" w:ascii="Arial" w:hAnsi="Arial" w:eastAsia="Arial" w:cs="Arial"/>
              <w:i w:val="0"/>
              <w:iCs w:val="0"/>
              <w:caps w:val="0"/>
              <w:color w:val="4D4D4D"/>
              <w:spacing w:val="0"/>
              <w:sz w:val="13"/>
              <w:szCs w:val="13"/>
              <w:shd w:val="clear" w:fill="FFFFFF"/>
            </w:rPr>
          </w:rPrChange>
        </w:rPr>
        <w:pPrChange w:id="113"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17" w:author="大佬" w:date="2023-10-10T10:53:57Z">
        <w:r>
          <w:rPr>
            <w:rFonts w:hint="eastAsia" w:ascii="Times New Roman" w:hAnsi="Times New Roman" w:eastAsia="宋体" w:cs="Times New Roman"/>
            <w:i w:val="0"/>
            <w:iCs w:val="0"/>
            <w:caps w:val="0"/>
            <w:color w:val="4D4D4D"/>
            <w:spacing w:val="0"/>
            <w:kern w:val="2"/>
            <w:sz w:val="21"/>
            <w:szCs w:val="21"/>
            <w:shd w:val="clear" w:fill="FFFFFF"/>
            <w:lang w:val="en-GB" w:bidi="ar-SA"/>
            <w:rPrChange w:id="118" w:author="大佬" w:date="2023-10-10T10:57:18Z">
              <w:rPr>
                <w:rFonts w:hint="default" w:ascii="Arial" w:hAnsi="Arial" w:eastAsia="Arial" w:cs="Arial"/>
                <w:i w:val="0"/>
                <w:iCs w:val="0"/>
                <w:caps w:val="0"/>
                <w:color w:val="4D4D4D"/>
                <w:spacing w:val="0"/>
                <w:sz w:val="13"/>
                <w:szCs w:val="13"/>
                <w:shd w:val="clear" w:fill="FFFFFF"/>
              </w:rPr>
            </w:rPrChange>
          </w:rPr>
          <w:t>列举本软件产品需求分析报告所针对的各种不同的预期读者</w:t>
        </w:r>
      </w:ins>
      <w:bookmarkStart w:id="7" w:name="t5"/>
      <w:bookmarkEnd w:id="7"/>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2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21" w:author="大佬" w:date="2023-10-10T10:57:18Z">
            <w:rPr>
              <w:ins w:id="122" w:author="大佬" w:date="2023-10-10T10:53:57Z"/>
              <w:rFonts w:hint="eastAsia" w:ascii="微软雅黑" w:hAnsi="微软雅黑" w:eastAsia="微软雅黑" w:cs="微软雅黑"/>
              <w:b/>
              <w:bCs/>
              <w:i w:val="0"/>
              <w:iCs w:val="0"/>
              <w:caps w:val="0"/>
              <w:color w:val="4F4F4F"/>
              <w:spacing w:val="0"/>
              <w:sz w:val="15"/>
              <w:szCs w:val="15"/>
            </w:rPr>
          </w:rPrChange>
        </w:rPr>
        <w:pPrChange w:id="11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23" w:author="大佬" w:date="2023-10-10T10:53:57Z">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2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1.5          产品范围</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26" w:author="大佬" w:date="2023-10-10T10:53:57Z"/>
          <w:rFonts w:hint="eastAsia" w:ascii="Times New Roman" w:hAnsi="Times New Roman" w:eastAsia="宋体" w:cs="Times New Roman"/>
          <w:i w:val="0"/>
          <w:iCs w:val="0"/>
          <w:caps w:val="0"/>
          <w:color w:val="auto"/>
          <w:spacing w:val="0"/>
          <w:kern w:val="2"/>
          <w:sz w:val="21"/>
          <w:szCs w:val="21"/>
          <w:lang w:val="en-GB" w:bidi="ar-SA"/>
          <w:rPrChange w:id="127" w:author="大佬" w:date="2023-10-10T10:57:18Z">
            <w:rPr>
              <w:ins w:id="128" w:author="大佬" w:date="2023-10-10T10:53:57Z"/>
              <w:rFonts w:hint="default" w:ascii="Arial" w:hAnsi="Arial" w:eastAsia="Arial" w:cs="Arial"/>
              <w:i w:val="0"/>
              <w:iCs w:val="0"/>
              <w:caps w:val="0"/>
              <w:color w:val="4D4D4D"/>
              <w:spacing w:val="0"/>
              <w:sz w:val="13"/>
              <w:szCs w:val="13"/>
            </w:rPr>
          </w:rPrChange>
        </w:rPr>
        <w:pPrChange w:id="12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2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30" w:author="大佬" w:date="2023-10-10T10:57:18Z">
              <w:rPr>
                <w:rFonts w:hint="default" w:ascii="Arial" w:hAnsi="Arial" w:eastAsia="Arial" w:cs="Arial"/>
                <w:i w:val="0"/>
                <w:iCs w:val="0"/>
                <w:caps w:val="0"/>
                <w:color w:val="4D4D4D"/>
                <w:spacing w:val="0"/>
                <w:sz w:val="13"/>
                <w:szCs w:val="13"/>
                <w:shd w:val="clear" w:fill="FFFFFF"/>
              </w:rPr>
            </w:rPrChange>
          </w:rPr>
          <w:t>说明该软件产品及其开发目的的简短描述,包括利益和目标.把软件产品开发与企业目标,或者业务策略相联系</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32" w:author="大佬" w:date="2023-10-10T10:53:57Z"/>
          <w:rFonts w:hint="eastAsia" w:ascii="Times New Roman" w:hAnsi="Times New Roman" w:eastAsia="宋体" w:cs="Times New Roman"/>
          <w:i w:val="0"/>
          <w:iCs w:val="0"/>
          <w:caps w:val="0"/>
          <w:color w:val="auto"/>
          <w:spacing w:val="0"/>
          <w:kern w:val="2"/>
          <w:sz w:val="21"/>
          <w:szCs w:val="21"/>
          <w:lang w:val="en-GB" w:bidi="ar-SA"/>
          <w:rPrChange w:id="133" w:author="大佬" w:date="2023-10-10T10:57:18Z">
            <w:rPr>
              <w:ins w:id="134" w:author="大佬" w:date="2023-10-10T10:53:57Z"/>
              <w:rFonts w:hint="default" w:ascii="Arial" w:hAnsi="Arial" w:eastAsia="Arial" w:cs="Arial"/>
              <w:i w:val="0"/>
              <w:iCs w:val="0"/>
              <w:caps w:val="0"/>
              <w:color w:val="4D4D4D"/>
              <w:spacing w:val="0"/>
              <w:sz w:val="13"/>
              <w:szCs w:val="13"/>
            </w:rPr>
          </w:rPrChange>
        </w:rPr>
        <w:pPrChange w:id="13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3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36" w:author="大佬" w:date="2023-10-10T10:57:18Z">
              <w:rPr>
                <w:rFonts w:hint="default" w:ascii="Arial" w:hAnsi="Arial" w:eastAsia="Arial" w:cs="Arial"/>
                <w:i w:val="0"/>
                <w:iCs w:val="0"/>
                <w:caps w:val="0"/>
                <w:color w:val="4D4D4D"/>
                <w:spacing w:val="0"/>
                <w:sz w:val="13"/>
                <w:szCs w:val="13"/>
                <w:shd w:val="clear" w:fill="FFFFFF"/>
              </w:rPr>
            </w:rPrChange>
          </w:rPr>
          <w:t>描述产品描述时需注意,可以参考项目视图和范围文档,但是不能将其内容复制到这里</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3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39" w:author="大佬" w:date="2023-10-10T10:57:18Z">
            <w:rPr>
              <w:ins w:id="140" w:author="大佬" w:date="2023-10-10T10:53:57Z"/>
              <w:rFonts w:hint="eastAsia" w:ascii="微软雅黑" w:hAnsi="微软雅黑" w:eastAsia="微软雅黑" w:cs="微软雅黑"/>
              <w:b/>
              <w:bCs/>
              <w:i w:val="0"/>
              <w:iCs w:val="0"/>
              <w:caps w:val="0"/>
              <w:color w:val="4F4F4F"/>
              <w:spacing w:val="0"/>
              <w:sz w:val="15"/>
              <w:szCs w:val="15"/>
            </w:rPr>
          </w:rPrChange>
        </w:rPr>
        <w:pPrChange w:id="13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41" w:author="大佬" w:date="2023-10-10T10:53:57Z">
        <w:bookmarkStart w:id="8" w:name="t6"/>
        <w:bookmarkEnd w:id="8"/>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4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1.6          参考文献</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44" w:author="大佬" w:date="2023-10-10T10:53:57Z"/>
          <w:rFonts w:hint="eastAsia" w:ascii="Times New Roman" w:hAnsi="Times New Roman" w:eastAsia="宋体" w:cs="Times New Roman"/>
          <w:i w:val="0"/>
          <w:iCs w:val="0"/>
          <w:caps w:val="0"/>
          <w:color w:val="auto"/>
          <w:spacing w:val="0"/>
          <w:kern w:val="2"/>
          <w:sz w:val="21"/>
          <w:szCs w:val="21"/>
          <w:lang w:val="en-GB" w:bidi="ar-SA"/>
          <w:rPrChange w:id="145" w:author="大佬" w:date="2023-10-10T10:57:18Z">
            <w:rPr>
              <w:ins w:id="146" w:author="大佬" w:date="2023-10-10T10:53:57Z"/>
              <w:rFonts w:hint="default" w:ascii="Arial" w:hAnsi="Arial" w:eastAsia="Arial" w:cs="Arial"/>
              <w:i w:val="0"/>
              <w:iCs w:val="0"/>
              <w:caps w:val="0"/>
              <w:color w:val="4D4D4D"/>
              <w:spacing w:val="0"/>
              <w:sz w:val="13"/>
              <w:szCs w:val="13"/>
            </w:rPr>
          </w:rPrChange>
        </w:rPr>
        <w:pPrChange w:id="14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4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48" w:author="大佬" w:date="2023-10-10T10:57:18Z">
              <w:rPr>
                <w:rFonts w:hint="default" w:ascii="Arial" w:hAnsi="Arial" w:eastAsia="Arial" w:cs="Arial"/>
                <w:i w:val="0"/>
                <w:iCs w:val="0"/>
                <w:caps w:val="0"/>
                <w:color w:val="4D4D4D"/>
                <w:spacing w:val="0"/>
                <w:sz w:val="13"/>
                <w:szCs w:val="13"/>
                <w:shd w:val="clear" w:fill="FFFFFF"/>
              </w:rPr>
            </w:rPrChange>
          </w:rPr>
          <w:t>列举编写软件产品需求分析报告时所用的草考文献及资料</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50" w:author="大佬" w:date="2023-10-10T10:53:57Z"/>
          <w:rFonts w:hint="eastAsia" w:ascii="Times New Roman" w:hAnsi="Times New Roman" w:eastAsia="宋体" w:cs="Times New Roman"/>
          <w:i w:val="0"/>
          <w:iCs w:val="0"/>
          <w:caps w:val="0"/>
          <w:color w:val="auto"/>
          <w:spacing w:val="0"/>
          <w:kern w:val="2"/>
          <w:sz w:val="21"/>
          <w:szCs w:val="21"/>
          <w:lang w:val="en-GB" w:bidi="ar-SA"/>
          <w:rPrChange w:id="151" w:author="大佬" w:date="2023-10-10T10:57:18Z">
            <w:rPr>
              <w:ins w:id="152" w:author="大佬" w:date="2023-10-10T10:53:57Z"/>
              <w:rFonts w:hint="default" w:ascii="Arial" w:hAnsi="Arial" w:eastAsia="Arial" w:cs="Arial"/>
              <w:i w:val="0"/>
              <w:iCs w:val="0"/>
              <w:caps w:val="0"/>
              <w:color w:val="4D4D4D"/>
              <w:spacing w:val="0"/>
              <w:sz w:val="13"/>
              <w:szCs w:val="13"/>
            </w:rPr>
          </w:rPrChange>
        </w:rPr>
        <w:pPrChange w:id="149"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5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54" w:author="大佬" w:date="2023-10-10T10:57:18Z">
              <w:rPr>
                <w:rFonts w:hint="default" w:ascii="Arial" w:hAnsi="Arial" w:eastAsia="Arial" w:cs="Arial"/>
                <w:i w:val="0"/>
                <w:iCs w:val="0"/>
                <w:caps w:val="0"/>
                <w:color w:val="4D4D4D"/>
                <w:spacing w:val="0"/>
                <w:sz w:val="13"/>
                <w:szCs w:val="13"/>
                <w:shd w:val="clear" w:fill="FFFFFF"/>
              </w:rPr>
            </w:rPrChange>
          </w:rPr>
          <w:t>c)    本项目已经批准的计划任务书</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5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57" w:author="大佬" w:date="2023-10-10T10:57:18Z">
            <w:rPr>
              <w:ins w:id="158" w:author="大佬" w:date="2023-10-10T10:53:57Z"/>
              <w:rFonts w:hint="eastAsia" w:ascii="微软雅黑" w:hAnsi="微软雅黑" w:eastAsia="微软雅黑" w:cs="微软雅黑"/>
              <w:b/>
              <w:bCs/>
              <w:i w:val="0"/>
              <w:iCs w:val="0"/>
              <w:caps w:val="0"/>
              <w:color w:val="4F4F4F"/>
              <w:spacing w:val="0"/>
              <w:sz w:val="17"/>
              <w:szCs w:val="17"/>
            </w:rPr>
          </w:rPrChange>
        </w:rPr>
        <w:pPrChange w:id="155"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159" w:author="大佬" w:date="2023-10-10T10:53:57Z">
        <w:bookmarkStart w:id="9" w:name="t7"/>
        <w:bookmarkEnd w:id="9"/>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60"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2       综合描述</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62" w:author="大佬" w:date="2023-10-10T10:53:57Z"/>
          <w:rFonts w:hint="eastAsia" w:ascii="Times New Roman" w:hAnsi="Times New Roman" w:eastAsia="宋体" w:cs="Times New Roman"/>
          <w:i w:val="0"/>
          <w:iCs w:val="0"/>
          <w:caps w:val="0"/>
          <w:color w:val="auto"/>
          <w:spacing w:val="0"/>
          <w:kern w:val="2"/>
          <w:sz w:val="21"/>
          <w:szCs w:val="21"/>
          <w:lang w:val="en-GB" w:bidi="ar-SA"/>
          <w:rPrChange w:id="163" w:author="大佬" w:date="2023-10-10T10:57:18Z">
            <w:rPr>
              <w:ins w:id="164" w:author="大佬" w:date="2023-10-10T10:53:57Z"/>
              <w:rFonts w:hint="default" w:ascii="Arial" w:hAnsi="Arial" w:eastAsia="Arial" w:cs="Arial"/>
              <w:i w:val="0"/>
              <w:iCs w:val="0"/>
              <w:caps w:val="0"/>
              <w:color w:val="4D4D4D"/>
              <w:spacing w:val="0"/>
              <w:sz w:val="13"/>
              <w:szCs w:val="13"/>
            </w:rPr>
          </w:rPrChange>
        </w:rPr>
        <w:pPrChange w:id="16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6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66" w:author="大佬" w:date="2023-10-10T10:57:18Z">
              <w:rPr>
                <w:rFonts w:hint="default" w:ascii="Arial" w:hAnsi="Arial" w:eastAsia="Arial" w:cs="Arial"/>
                <w:i w:val="0"/>
                <w:iCs w:val="0"/>
                <w:caps w:val="0"/>
                <w:color w:val="4D4D4D"/>
                <w:spacing w:val="0"/>
                <w:sz w:val="13"/>
                <w:szCs w:val="13"/>
                <w:shd w:val="clear" w:fill="FFFFFF"/>
              </w:rPr>
            </w:rPrChange>
          </w:rPr>
          <w:t>这一部分概述了正在定义的软件产品的作用范围以及该软件产品所运行的环境,使用该软件的用户,对该软件产品已知的限制,有关该软件产品的假设和依赖</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6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69" w:author="大佬" w:date="2023-10-10T10:57:18Z">
            <w:rPr>
              <w:ins w:id="170" w:author="大佬" w:date="2023-10-10T10:53:57Z"/>
              <w:rFonts w:hint="eastAsia" w:ascii="微软雅黑" w:hAnsi="微软雅黑" w:eastAsia="微软雅黑" w:cs="微软雅黑"/>
              <w:b/>
              <w:bCs/>
              <w:i w:val="0"/>
              <w:iCs w:val="0"/>
              <w:caps w:val="0"/>
              <w:color w:val="4F4F4F"/>
              <w:spacing w:val="0"/>
              <w:sz w:val="15"/>
              <w:szCs w:val="15"/>
            </w:rPr>
          </w:rPrChange>
        </w:rPr>
        <w:pPrChange w:id="16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71" w:author="大佬" w:date="2023-10-10T10:53:57Z">
        <w:bookmarkStart w:id="10" w:name="t8"/>
        <w:bookmarkEnd w:id="10"/>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7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2.1          产品的状况</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74" w:author="大佬" w:date="2023-10-10T10:53:57Z"/>
          <w:rFonts w:hint="eastAsia" w:ascii="Times New Roman" w:hAnsi="Times New Roman" w:eastAsia="宋体" w:cs="Times New Roman"/>
          <w:i w:val="0"/>
          <w:iCs w:val="0"/>
          <w:caps w:val="0"/>
          <w:color w:val="auto"/>
          <w:spacing w:val="0"/>
          <w:kern w:val="2"/>
          <w:sz w:val="21"/>
          <w:szCs w:val="21"/>
          <w:lang w:val="en-GB" w:bidi="ar-SA"/>
          <w:rPrChange w:id="175" w:author="大佬" w:date="2023-10-10T10:57:18Z">
            <w:rPr>
              <w:ins w:id="176" w:author="大佬" w:date="2023-10-10T10:53:57Z"/>
              <w:rFonts w:hint="default" w:ascii="Arial" w:hAnsi="Arial" w:eastAsia="Arial" w:cs="Arial"/>
              <w:i w:val="0"/>
              <w:iCs w:val="0"/>
              <w:caps w:val="0"/>
              <w:color w:val="4D4D4D"/>
              <w:spacing w:val="0"/>
              <w:sz w:val="13"/>
              <w:szCs w:val="13"/>
            </w:rPr>
          </w:rPrChange>
        </w:rPr>
        <w:pPrChange w:id="17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7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78" w:author="大佬" w:date="2023-10-10T10:57:18Z">
              <w:rPr>
                <w:rFonts w:hint="default" w:ascii="Arial" w:hAnsi="Arial" w:eastAsia="Arial" w:cs="Arial"/>
                <w:i w:val="0"/>
                <w:iCs w:val="0"/>
                <w:caps w:val="0"/>
                <w:color w:val="4D4D4D"/>
                <w:spacing w:val="0"/>
                <w:sz w:val="13"/>
                <w:szCs w:val="13"/>
                <w:shd w:val="clear" w:fill="FFFFFF"/>
              </w:rPr>
            </w:rPrChange>
          </w:rPr>
          <w:t>描述了在软件产品需求分析报告中所定义的软件产品的背景和起源.说明了该软件产品是否属于下列情况:</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8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81" w:author="大佬" w:date="2023-10-10T10:57:18Z">
            <w:rPr>
              <w:ins w:id="182" w:author="大佬" w:date="2023-10-10T10:53:57Z"/>
              <w:rFonts w:hint="eastAsia" w:ascii="微软雅黑" w:hAnsi="微软雅黑" w:eastAsia="微软雅黑" w:cs="微软雅黑"/>
              <w:b/>
              <w:bCs/>
              <w:i w:val="0"/>
              <w:iCs w:val="0"/>
              <w:caps w:val="0"/>
              <w:color w:val="4F4F4F"/>
              <w:spacing w:val="0"/>
              <w:sz w:val="15"/>
              <w:szCs w:val="15"/>
            </w:rPr>
          </w:rPrChange>
        </w:rPr>
        <w:pPrChange w:id="17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83" w:author="大佬" w:date="2023-10-10T10:53:57Z">
        <w:bookmarkStart w:id="11" w:name="t9"/>
        <w:bookmarkEnd w:id="11"/>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8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2.2          产品的功能</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86" w:author="大佬" w:date="2023-10-10T10:53:57Z"/>
          <w:rFonts w:hint="eastAsia" w:ascii="Times New Roman" w:hAnsi="Times New Roman" w:eastAsia="宋体" w:cs="Times New Roman"/>
          <w:i w:val="0"/>
          <w:iCs w:val="0"/>
          <w:caps w:val="0"/>
          <w:color w:val="auto"/>
          <w:spacing w:val="0"/>
          <w:kern w:val="2"/>
          <w:sz w:val="21"/>
          <w:szCs w:val="21"/>
          <w:lang w:val="en-GB" w:bidi="ar-SA"/>
          <w:rPrChange w:id="187" w:author="大佬" w:date="2023-10-10T10:57:18Z">
            <w:rPr>
              <w:ins w:id="188" w:author="大佬" w:date="2023-10-10T10:53:57Z"/>
              <w:rFonts w:hint="default" w:ascii="Arial" w:hAnsi="Arial" w:eastAsia="Arial" w:cs="Arial"/>
              <w:i w:val="0"/>
              <w:iCs w:val="0"/>
              <w:caps w:val="0"/>
              <w:color w:val="4D4D4D"/>
              <w:spacing w:val="0"/>
              <w:sz w:val="13"/>
              <w:szCs w:val="13"/>
            </w:rPr>
          </w:rPrChange>
        </w:rPr>
        <w:pPrChange w:id="18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18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190" w:author="大佬" w:date="2023-10-10T10:57:18Z">
              <w:rPr>
                <w:rFonts w:hint="default" w:ascii="Arial" w:hAnsi="Arial" w:eastAsia="Arial" w:cs="Arial"/>
                <w:i w:val="0"/>
                <w:iCs w:val="0"/>
                <w:caps w:val="0"/>
                <w:color w:val="4D4D4D"/>
                <w:spacing w:val="0"/>
                <w:sz w:val="13"/>
                <w:szCs w:val="13"/>
                <w:shd w:val="clear" w:fill="FFFFFF"/>
              </w:rPr>
            </w:rPrChange>
          </w:rPr>
          <w:t>因为将需求分析报告的第4部分中详细描述软件产品的功能,所以在只需要概括地总结.仅从业务层面陈述本软件产品所具有的主要功能,在描述功能时应该针对每一项需求准确地描述其各级规格说明,如果存在引起误解的可能,在陈述本软件产品主要功能的作用领域时,也需要对应陈述本软件产品的非作用领域,以利读者理解本软件产品.</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92"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193" w:author="大佬" w:date="2023-10-10T10:57:18Z">
            <w:rPr>
              <w:ins w:id="194" w:author="大佬" w:date="2023-10-10T10:53:57Z"/>
              <w:rFonts w:hint="eastAsia" w:ascii="微软雅黑" w:hAnsi="微软雅黑" w:eastAsia="微软雅黑" w:cs="微软雅黑"/>
              <w:b/>
              <w:bCs/>
              <w:i w:val="0"/>
              <w:iCs w:val="0"/>
              <w:caps w:val="0"/>
              <w:color w:val="4F4F4F"/>
              <w:spacing w:val="0"/>
              <w:sz w:val="15"/>
              <w:szCs w:val="15"/>
            </w:rPr>
          </w:rPrChange>
        </w:rPr>
        <w:pPrChange w:id="191"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195" w:author="大佬" w:date="2023-10-10T10:53:57Z">
        <w:bookmarkStart w:id="12" w:name="t10"/>
        <w:bookmarkEnd w:id="12"/>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196"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2.3          用户类和特性</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198" w:author="大佬" w:date="2023-10-10T10:53:57Z"/>
          <w:rFonts w:hint="eastAsia" w:ascii="Times New Roman" w:hAnsi="Times New Roman" w:eastAsia="宋体" w:cs="Times New Roman"/>
          <w:i w:val="0"/>
          <w:iCs w:val="0"/>
          <w:caps w:val="0"/>
          <w:color w:val="auto"/>
          <w:spacing w:val="0"/>
          <w:kern w:val="2"/>
          <w:sz w:val="21"/>
          <w:szCs w:val="21"/>
          <w:lang w:val="en-GB" w:bidi="ar-SA"/>
          <w:rPrChange w:id="199" w:author="大佬" w:date="2023-10-10T10:57:18Z">
            <w:rPr>
              <w:ins w:id="200" w:author="大佬" w:date="2023-10-10T10:53:57Z"/>
              <w:rFonts w:hint="default" w:ascii="Arial" w:hAnsi="Arial" w:eastAsia="Arial" w:cs="Arial"/>
              <w:i w:val="0"/>
              <w:iCs w:val="0"/>
              <w:caps w:val="0"/>
              <w:color w:val="4D4D4D"/>
              <w:spacing w:val="0"/>
              <w:sz w:val="13"/>
              <w:szCs w:val="13"/>
            </w:rPr>
          </w:rPrChange>
        </w:rPr>
        <w:pPrChange w:id="197"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0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02" w:author="大佬" w:date="2023-10-10T10:57:18Z">
              <w:rPr>
                <w:rFonts w:hint="default" w:ascii="Arial" w:hAnsi="Arial" w:eastAsia="Arial" w:cs="Arial"/>
                <w:i w:val="0"/>
                <w:iCs w:val="0"/>
                <w:caps w:val="0"/>
                <w:color w:val="4D4D4D"/>
                <w:spacing w:val="0"/>
                <w:sz w:val="13"/>
                <w:szCs w:val="13"/>
                <w:shd w:val="clear" w:fill="FFFFFF"/>
              </w:rPr>
            </w:rPrChange>
          </w:rPr>
          <w:t>确定有可能使用该软件产品的不同用户类,并且描述他们相关的特性,往往有一些软件需求,只与特定的用户类有关,描述时,应该将软件产品的重要用户类与非重要用户类区分开</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04"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05" w:author="大佬" w:date="2023-10-10T10:57:18Z">
            <w:rPr>
              <w:ins w:id="206" w:author="大佬" w:date="2023-10-10T10:53:57Z"/>
              <w:rFonts w:hint="eastAsia" w:ascii="微软雅黑" w:hAnsi="微软雅黑" w:eastAsia="微软雅黑" w:cs="微软雅黑"/>
              <w:b/>
              <w:bCs/>
              <w:i w:val="0"/>
              <w:iCs w:val="0"/>
              <w:caps w:val="0"/>
              <w:color w:val="4F4F4F"/>
              <w:spacing w:val="0"/>
              <w:sz w:val="15"/>
              <w:szCs w:val="15"/>
            </w:rPr>
          </w:rPrChange>
        </w:rPr>
        <w:pPrChange w:id="203"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07" w:author="大佬" w:date="2023-10-10T10:53:57Z">
        <w:bookmarkStart w:id="13" w:name="t11"/>
        <w:bookmarkEnd w:id="13"/>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08"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2.4          运行环境</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10" w:author="大佬" w:date="2023-10-10T10:53:57Z"/>
          <w:rFonts w:hint="eastAsia" w:ascii="Times New Roman" w:hAnsi="Times New Roman" w:eastAsia="宋体" w:cs="Times New Roman"/>
          <w:i w:val="0"/>
          <w:iCs w:val="0"/>
          <w:caps w:val="0"/>
          <w:color w:val="auto"/>
          <w:spacing w:val="0"/>
          <w:kern w:val="2"/>
          <w:sz w:val="21"/>
          <w:szCs w:val="21"/>
          <w:lang w:val="en-GB" w:bidi="ar-SA"/>
          <w:rPrChange w:id="211" w:author="大佬" w:date="2023-10-10T10:57:18Z">
            <w:rPr>
              <w:ins w:id="212" w:author="大佬" w:date="2023-10-10T10:53:57Z"/>
              <w:rFonts w:hint="default" w:ascii="Arial" w:hAnsi="Arial" w:eastAsia="Arial" w:cs="Arial"/>
              <w:i w:val="0"/>
              <w:iCs w:val="0"/>
              <w:caps w:val="0"/>
              <w:color w:val="4D4D4D"/>
              <w:spacing w:val="0"/>
              <w:sz w:val="13"/>
              <w:szCs w:val="13"/>
            </w:rPr>
          </w:rPrChange>
        </w:rPr>
        <w:pPrChange w:id="209"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1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14" w:author="大佬" w:date="2023-10-10T10:57:18Z">
              <w:rPr>
                <w:rFonts w:hint="default" w:ascii="Arial" w:hAnsi="Arial" w:eastAsia="Arial" w:cs="Arial"/>
                <w:i w:val="0"/>
                <w:iCs w:val="0"/>
                <w:caps w:val="0"/>
                <w:color w:val="4D4D4D"/>
                <w:spacing w:val="0"/>
                <w:sz w:val="13"/>
                <w:szCs w:val="13"/>
                <w:shd w:val="clear" w:fill="FFFFFF"/>
              </w:rPr>
            </w:rPrChange>
          </w:rPr>
          <w:t>描述了本软件的运行环境,一般包括: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1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17" w:author="大佬" w:date="2023-10-10T10:57:18Z">
            <w:rPr>
              <w:ins w:id="218" w:author="大佬" w:date="2023-10-10T10:53:57Z"/>
              <w:rFonts w:hint="eastAsia" w:ascii="微软雅黑" w:hAnsi="微软雅黑" w:eastAsia="微软雅黑" w:cs="微软雅黑"/>
              <w:b/>
              <w:bCs/>
              <w:i w:val="0"/>
              <w:iCs w:val="0"/>
              <w:caps w:val="0"/>
              <w:color w:val="4F4F4F"/>
              <w:spacing w:val="0"/>
              <w:sz w:val="15"/>
              <w:szCs w:val="15"/>
            </w:rPr>
          </w:rPrChange>
        </w:rPr>
        <w:pPrChange w:id="215"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19" w:author="大佬" w:date="2023-10-10T10:53:57Z">
        <w:bookmarkStart w:id="14" w:name="t12"/>
        <w:bookmarkEnd w:id="14"/>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20"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2.5          设计和实现上的限制</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22" w:author="大佬" w:date="2023-10-10T10:53:57Z"/>
          <w:rFonts w:hint="eastAsia" w:ascii="Times New Roman" w:hAnsi="Times New Roman" w:eastAsia="宋体" w:cs="Times New Roman"/>
          <w:i w:val="0"/>
          <w:iCs w:val="0"/>
          <w:caps w:val="0"/>
          <w:color w:val="auto"/>
          <w:spacing w:val="0"/>
          <w:kern w:val="2"/>
          <w:sz w:val="21"/>
          <w:szCs w:val="21"/>
          <w:lang w:val="en-GB" w:bidi="ar-SA"/>
          <w:rPrChange w:id="223" w:author="大佬" w:date="2023-10-10T10:57:18Z">
            <w:rPr>
              <w:ins w:id="224" w:author="大佬" w:date="2023-10-10T10:53:57Z"/>
              <w:rFonts w:hint="default" w:ascii="Arial" w:hAnsi="Arial" w:eastAsia="Arial" w:cs="Arial"/>
              <w:i w:val="0"/>
              <w:iCs w:val="0"/>
              <w:caps w:val="0"/>
              <w:color w:val="4D4D4D"/>
              <w:spacing w:val="0"/>
              <w:sz w:val="13"/>
              <w:szCs w:val="13"/>
            </w:rPr>
          </w:rPrChange>
        </w:rPr>
        <w:pPrChange w:id="22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2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26" w:author="大佬" w:date="2023-10-10T10:57:18Z">
              <w:rPr>
                <w:rFonts w:hint="default" w:ascii="Arial" w:hAnsi="Arial" w:eastAsia="Arial" w:cs="Arial"/>
                <w:i w:val="0"/>
                <w:iCs w:val="0"/>
                <w:caps w:val="0"/>
                <w:color w:val="4D4D4D"/>
                <w:spacing w:val="0"/>
                <w:sz w:val="13"/>
                <w:szCs w:val="13"/>
                <w:shd w:val="clear" w:fill="FFFFFF"/>
              </w:rPr>
            </w:rPrChange>
          </w:rPr>
          <w:t>确定影响开发人员自由选择的问题,并且说明这些问题为什么成为一种限制,可能的限制包括下列内容:</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2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29" w:author="大佬" w:date="2023-10-10T10:57:18Z">
            <w:rPr>
              <w:ins w:id="230" w:author="大佬" w:date="2023-10-10T10:53:57Z"/>
              <w:rFonts w:hint="eastAsia" w:ascii="微软雅黑" w:hAnsi="微软雅黑" w:eastAsia="微软雅黑" w:cs="微软雅黑"/>
              <w:b/>
              <w:bCs/>
              <w:i w:val="0"/>
              <w:iCs w:val="0"/>
              <w:caps w:val="0"/>
              <w:color w:val="4F4F4F"/>
              <w:spacing w:val="0"/>
              <w:sz w:val="15"/>
              <w:szCs w:val="15"/>
            </w:rPr>
          </w:rPrChange>
        </w:rPr>
        <w:pPrChange w:id="22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31" w:author="大佬" w:date="2023-10-10T10:53:57Z">
        <w:bookmarkStart w:id="15" w:name="t13"/>
        <w:bookmarkEnd w:id="15"/>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3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2.6          假设和约束</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34" w:author="大佬" w:date="2023-10-10T10:53:57Z"/>
          <w:rFonts w:hint="eastAsia" w:ascii="Times New Roman" w:hAnsi="Times New Roman" w:eastAsia="宋体" w:cs="Times New Roman"/>
          <w:i w:val="0"/>
          <w:iCs w:val="0"/>
          <w:caps w:val="0"/>
          <w:color w:val="auto"/>
          <w:spacing w:val="0"/>
          <w:kern w:val="2"/>
          <w:sz w:val="21"/>
          <w:szCs w:val="21"/>
          <w:lang w:val="en-GB" w:bidi="ar-SA"/>
          <w:rPrChange w:id="235" w:author="大佬" w:date="2023-10-10T10:57:18Z">
            <w:rPr>
              <w:ins w:id="236" w:author="大佬" w:date="2023-10-10T10:53:57Z"/>
              <w:rFonts w:hint="default" w:ascii="Arial" w:hAnsi="Arial" w:eastAsia="Arial" w:cs="Arial"/>
              <w:i w:val="0"/>
              <w:iCs w:val="0"/>
              <w:caps w:val="0"/>
              <w:color w:val="4D4D4D"/>
              <w:spacing w:val="0"/>
              <w:sz w:val="13"/>
              <w:szCs w:val="13"/>
            </w:rPr>
          </w:rPrChange>
        </w:rPr>
        <w:pPrChange w:id="23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3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38" w:author="大佬" w:date="2023-10-10T10:57:18Z">
              <w:rPr>
                <w:rFonts w:hint="default" w:ascii="Arial" w:hAnsi="Arial" w:eastAsia="Arial" w:cs="Arial"/>
                <w:i w:val="0"/>
                <w:iCs w:val="0"/>
                <w:caps w:val="0"/>
                <w:color w:val="4D4D4D"/>
                <w:spacing w:val="0"/>
                <w:sz w:val="13"/>
                <w:szCs w:val="13"/>
                <w:shd w:val="clear" w:fill="FFFFFF"/>
              </w:rPr>
            </w:rPrChange>
          </w:rPr>
          <w:t>列举出对软件产品需求分析报告中,影响需求陈述的假设因素.如果这些假设因素不正确,不一致或者被修改,就会使软件产品开发项目受到影响.这些假设因素可能包括: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4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41" w:author="大佬" w:date="2023-10-10T10:57:18Z">
            <w:rPr>
              <w:ins w:id="242" w:author="大佬" w:date="2023-10-10T10:53:57Z"/>
              <w:rFonts w:hint="eastAsia" w:ascii="微软雅黑" w:hAnsi="微软雅黑" w:eastAsia="微软雅黑" w:cs="微软雅黑"/>
              <w:b/>
              <w:bCs/>
              <w:i w:val="0"/>
              <w:iCs w:val="0"/>
              <w:caps w:val="0"/>
              <w:color w:val="4F4F4F"/>
              <w:spacing w:val="0"/>
              <w:sz w:val="17"/>
              <w:szCs w:val="17"/>
            </w:rPr>
          </w:rPrChange>
        </w:rPr>
        <w:pPrChange w:id="239"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243" w:author="大佬" w:date="2023-10-10T10:53:57Z">
        <w:bookmarkStart w:id="16" w:name="t14"/>
        <w:bookmarkEnd w:id="16"/>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44"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3       外部接口需求</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46" w:author="大佬" w:date="2023-10-10T10:53:57Z"/>
          <w:rFonts w:hint="eastAsia" w:ascii="Times New Roman" w:hAnsi="Times New Roman" w:eastAsia="宋体" w:cs="Times New Roman"/>
          <w:i w:val="0"/>
          <w:iCs w:val="0"/>
          <w:caps w:val="0"/>
          <w:color w:val="auto"/>
          <w:spacing w:val="0"/>
          <w:kern w:val="2"/>
          <w:sz w:val="21"/>
          <w:szCs w:val="21"/>
          <w:lang w:val="en-GB" w:bidi="ar-SA"/>
          <w:rPrChange w:id="247" w:author="大佬" w:date="2023-10-10T10:57:18Z">
            <w:rPr>
              <w:ins w:id="248" w:author="大佬" w:date="2023-10-10T10:53:57Z"/>
              <w:rFonts w:hint="default" w:ascii="Arial" w:hAnsi="Arial" w:eastAsia="Arial" w:cs="Arial"/>
              <w:i w:val="0"/>
              <w:iCs w:val="0"/>
              <w:caps w:val="0"/>
              <w:color w:val="4D4D4D"/>
              <w:spacing w:val="0"/>
              <w:sz w:val="13"/>
              <w:szCs w:val="13"/>
            </w:rPr>
          </w:rPrChange>
        </w:rPr>
        <w:pPrChange w:id="24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4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50" w:author="大佬" w:date="2023-10-10T10:57:18Z">
              <w:rPr>
                <w:rFonts w:hint="default" w:ascii="Arial" w:hAnsi="Arial" w:eastAsia="Arial" w:cs="Arial"/>
                <w:i w:val="0"/>
                <w:iCs w:val="0"/>
                <w:caps w:val="0"/>
                <w:color w:val="4D4D4D"/>
                <w:spacing w:val="0"/>
                <w:sz w:val="13"/>
                <w:szCs w:val="13"/>
                <w:shd w:val="clear" w:fill="FFFFFF"/>
              </w:rPr>
            </w:rPrChange>
          </w:rPr>
          <w:t>通过本节描述可以确定,保证软件产品能和外部组件正确连接的需求,并联图仅能表示高层抽象的外部接口,必须对接口数据和外部组件进行详细描述,并且写入数据定义,如果产品的不同部分有不同的外部接口,那么应该把这些外部接口的全部详细需求并入到这一部分实例中</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52"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53" w:author="大佬" w:date="2023-10-10T10:57:18Z">
            <w:rPr>
              <w:ins w:id="254" w:author="大佬" w:date="2023-10-10T10:53:57Z"/>
              <w:rFonts w:hint="eastAsia" w:ascii="微软雅黑" w:hAnsi="微软雅黑" w:eastAsia="微软雅黑" w:cs="微软雅黑"/>
              <w:b/>
              <w:bCs/>
              <w:i w:val="0"/>
              <w:iCs w:val="0"/>
              <w:caps w:val="0"/>
              <w:color w:val="4F4F4F"/>
              <w:spacing w:val="0"/>
              <w:sz w:val="15"/>
              <w:szCs w:val="15"/>
            </w:rPr>
          </w:rPrChange>
        </w:rPr>
        <w:pPrChange w:id="251"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55" w:author="大佬" w:date="2023-10-10T10:53:57Z">
        <w:bookmarkStart w:id="17" w:name="t15"/>
        <w:bookmarkEnd w:id="17"/>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56"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3.1          用户界面</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58" w:author="大佬" w:date="2023-10-10T10:53:57Z"/>
          <w:rFonts w:hint="eastAsia" w:ascii="Times New Roman" w:hAnsi="Times New Roman" w:eastAsia="宋体" w:cs="Times New Roman"/>
          <w:i w:val="0"/>
          <w:iCs w:val="0"/>
          <w:caps w:val="0"/>
          <w:color w:val="auto"/>
          <w:spacing w:val="0"/>
          <w:kern w:val="2"/>
          <w:sz w:val="21"/>
          <w:szCs w:val="21"/>
          <w:lang w:val="en-GB" w:bidi="ar-SA"/>
          <w:rPrChange w:id="259" w:author="大佬" w:date="2023-10-10T10:57:18Z">
            <w:rPr>
              <w:ins w:id="260" w:author="大佬" w:date="2023-10-10T10:53:57Z"/>
              <w:rFonts w:hint="default" w:ascii="Arial" w:hAnsi="Arial" w:eastAsia="Arial" w:cs="Arial"/>
              <w:i w:val="0"/>
              <w:iCs w:val="0"/>
              <w:caps w:val="0"/>
              <w:color w:val="4D4D4D"/>
              <w:spacing w:val="0"/>
              <w:sz w:val="13"/>
              <w:szCs w:val="13"/>
            </w:rPr>
          </w:rPrChange>
        </w:rPr>
        <w:pPrChange w:id="257"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6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62" w:author="大佬" w:date="2023-10-10T10:57:18Z">
              <w:rPr>
                <w:rFonts w:hint="default" w:ascii="Arial" w:hAnsi="Arial" w:eastAsia="Arial" w:cs="Arial"/>
                <w:i w:val="0"/>
                <w:iCs w:val="0"/>
                <w:caps w:val="0"/>
                <w:color w:val="4D4D4D"/>
                <w:spacing w:val="0"/>
                <w:sz w:val="13"/>
                <w:szCs w:val="13"/>
                <w:shd w:val="clear" w:fill="FFFFFF"/>
              </w:rPr>
            </w:rPrChange>
          </w:rPr>
          <w:t>陈述需要使用在用户界面上的软件组件,描述每一个用户界面的逻辑特征,必须注意,这里需要描述的是用户界面的逻辑特征,而不是用户界面,以下是可能包括的一些特征</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64"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65" w:author="大佬" w:date="2023-10-10T10:57:18Z">
            <w:rPr>
              <w:ins w:id="266" w:author="大佬" w:date="2023-10-10T10:53:57Z"/>
              <w:rFonts w:hint="eastAsia" w:ascii="微软雅黑" w:hAnsi="微软雅黑" w:eastAsia="微软雅黑" w:cs="微软雅黑"/>
              <w:b/>
              <w:bCs/>
              <w:i w:val="0"/>
              <w:iCs w:val="0"/>
              <w:caps w:val="0"/>
              <w:color w:val="4F4F4F"/>
              <w:spacing w:val="0"/>
              <w:sz w:val="15"/>
              <w:szCs w:val="15"/>
            </w:rPr>
          </w:rPrChange>
        </w:rPr>
        <w:pPrChange w:id="263"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67" w:author="大佬" w:date="2023-10-10T10:53:57Z">
        <w:bookmarkStart w:id="18" w:name="t16"/>
        <w:bookmarkEnd w:id="18"/>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68"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3.2          硬件接口</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70" w:author="大佬" w:date="2023-10-10T10:53:57Z"/>
          <w:rFonts w:hint="eastAsia" w:ascii="Times New Roman" w:hAnsi="Times New Roman" w:eastAsia="宋体" w:cs="Times New Roman"/>
          <w:i w:val="0"/>
          <w:iCs w:val="0"/>
          <w:caps w:val="0"/>
          <w:color w:val="auto"/>
          <w:spacing w:val="0"/>
          <w:kern w:val="2"/>
          <w:sz w:val="21"/>
          <w:szCs w:val="21"/>
          <w:lang w:val="en-GB" w:bidi="ar-SA"/>
          <w:rPrChange w:id="271" w:author="大佬" w:date="2023-10-10T10:57:18Z">
            <w:rPr>
              <w:ins w:id="272" w:author="大佬" w:date="2023-10-10T10:53:57Z"/>
              <w:rFonts w:hint="default" w:ascii="Arial" w:hAnsi="Arial" w:eastAsia="Arial" w:cs="Arial"/>
              <w:i w:val="0"/>
              <w:iCs w:val="0"/>
              <w:caps w:val="0"/>
              <w:color w:val="4D4D4D"/>
              <w:spacing w:val="0"/>
              <w:sz w:val="13"/>
              <w:szCs w:val="13"/>
            </w:rPr>
          </w:rPrChange>
        </w:rPr>
        <w:pPrChange w:id="269"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7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74" w:author="大佬" w:date="2023-10-10T10:57:18Z">
              <w:rPr>
                <w:rFonts w:hint="default" w:ascii="Arial" w:hAnsi="Arial" w:eastAsia="Arial" w:cs="Arial"/>
                <w:i w:val="0"/>
                <w:iCs w:val="0"/>
                <w:caps w:val="0"/>
                <w:color w:val="4D4D4D"/>
                <w:spacing w:val="0"/>
                <w:sz w:val="13"/>
                <w:szCs w:val="13"/>
                <w:shd w:val="clear" w:fill="FFFFFF"/>
              </w:rPr>
            </w:rPrChange>
          </w:rPr>
          <w:t>描述待开发的软件产品与系统硬件接口的特征,若有多个硬件接口,则必须全部描述,接口特征的描述内容可能包括: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7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77" w:author="大佬" w:date="2023-10-10T10:57:18Z">
            <w:rPr>
              <w:ins w:id="278" w:author="大佬" w:date="2023-10-10T10:53:57Z"/>
              <w:rFonts w:hint="eastAsia" w:ascii="微软雅黑" w:hAnsi="微软雅黑" w:eastAsia="微软雅黑" w:cs="微软雅黑"/>
              <w:b/>
              <w:bCs/>
              <w:i w:val="0"/>
              <w:iCs w:val="0"/>
              <w:caps w:val="0"/>
              <w:color w:val="4F4F4F"/>
              <w:spacing w:val="0"/>
              <w:sz w:val="15"/>
              <w:szCs w:val="15"/>
            </w:rPr>
          </w:rPrChange>
        </w:rPr>
        <w:pPrChange w:id="275"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79" w:author="大佬" w:date="2023-10-10T10:53:57Z">
        <w:bookmarkStart w:id="19" w:name="t17"/>
        <w:bookmarkEnd w:id="19"/>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80"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3.3          软件接口</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82" w:author="大佬" w:date="2023-10-10T10:53:57Z"/>
          <w:rFonts w:hint="eastAsia" w:ascii="Times New Roman" w:hAnsi="Times New Roman" w:eastAsia="宋体" w:cs="Times New Roman"/>
          <w:i w:val="0"/>
          <w:iCs w:val="0"/>
          <w:caps w:val="0"/>
          <w:color w:val="auto"/>
          <w:spacing w:val="0"/>
          <w:kern w:val="2"/>
          <w:sz w:val="21"/>
          <w:szCs w:val="21"/>
          <w:lang w:val="en-GB" w:bidi="ar-SA"/>
          <w:rPrChange w:id="283" w:author="大佬" w:date="2023-10-10T10:57:18Z">
            <w:rPr>
              <w:ins w:id="284" w:author="大佬" w:date="2023-10-10T10:53:57Z"/>
              <w:rFonts w:hint="default" w:ascii="Arial" w:hAnsi="Arial" w:eastAsia="Arial" w:cs="Arial"/>
              <w:i w:val="0"/>
              <w:iCs w:val="0"/>
              <w:caps w:val="0"/>
              <w:color w:val="4D4D4D"/>
              <w:spacing w:val="0"/>
              <w:sz w:val="13"/>
              <w:szCs w:val="13"/>
            </w:rPr>
          </w:rPrChange>
        </w:rPr>
        <w:pPrChange w:id="28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8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86" w:author="大佬" w:date="2023-10-10T10:57:18Z">
              <w:rPr>
                <w:rFonts w:hint="default" w:ascii="Arial" w:hAnsi="Arial" w:eastAsia="Arial" w:cs="Arial"/>
                <w:i w:val="0"/>
                <w:iCs w:val="0"/>
                <w:caps w:val="0"/>
                <w:color w:val="4D4D4D"/>
                <w:spacing w:val="0"/>
                <w:sz w:val="13"/>
                <w:szCs w:val="13"/>
                <w:shd w:val="clear" w:fill="FFFFFF"/>
              </w:rPr>
            </w:rPrChange>
          </w:rPr>
          <w:t>描述该软件产品与其它外部组件的连接,这些外部组件必须明确它们的名称和版本号以资识别,可能的外部组件包括: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8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289" w:author="大佬" w:date="2023-10-10T10:57:18Z">
            <w:rPr>
              <w:ins w:id="290" w:author="大佬" w:date="2023-10-10T10:53:57Z"/>
              <w:rFonts w:hint="eastAsia" w:ascii="微软雅黑" w:hAnsi="微软雅黑" w:eastAsia="微软雅黑" w:cs="微软雅黑"/>
              <w:b/>
              <w:bCs/>
              <w:i w:val="0"/>
              <w:iCs w:val="0"/>
              <w:caps w:val="0"/>
              <w:color w:val="4F4F4F"/>
              <w:spacing w:val="0"/>
              <w:sz w:val="15"/>
              <w:szCs w:val="15"/>
            </w:rPr>
          </w:rPrChange>
        </w:rPr>
        <w:pPrChange w:id="28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291" w:author="大佬" w:date="2023-10-10T10:53:57Z">
        <w:bookmarkStart w:id="20" w:name="t18"/>
        <w:bookmarkEnd w:id="20"/>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29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3.4          通讯接口</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294" w:author="大佬" w:date="2023-10-10T10:53:57Z"/>
          <w:rFonts w:hint="eastAsia" w:ascii="Times New Roman" w:hAnsi="Times New Roman" w:eastAsia="宋体" w:cs="Times New Roman"/>
          <w:i w:val="0"/>
          <w:iCs w:val="0"/>
          <w:caps w:val="0"/>
          <w:color w:val="auto"/>
          <w:spacing w:val="0"/>
          <w:kern w:val="2"/>
          <w:sz w:val="21"/>
          <w:szCs w:val="21"/>
          <w:lang w:val="en-GB" w:bidi="ar-SA"/>
          <w:rPrChange w:id="295" w:author="大佬" w:date="2023-10-10T10:57:18Z">
            <w:rPr>
              <w:ins w:id="296" w:author="大佬" w:date="2023-10-10T10:53:57Z"/>
              <w:rFonts w:hint="default" w:ascii="Arial" w:hAnsi="Arial" w:eastAsia="Arial" w:cs="Arial"/>
              <w:i w:val="0"/>
              <w:iCs w:val="0"/>
              <w:caps w:val="0"/>
              <w:color w:val="4D4D4D"/>
              <w:spacing w:val="0"/>
              <w:sz w:val="13"/>
              <w:szCs w:val="13"/>
            </w:rPr>
          </w:rPrChange>
        </w:rPr>
        <w:pPrChange w:id="29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29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298" w:author="大佬" w:date="2023-10-10T10:57:18Z">
              <w:rPr>
                <w:rFonts w:hint="default" w:ascii="Arial" w:hAnsi="Arial" w:eastAsia="Arial" w:cs="Arial"/>
                <w:i w:val="0"/>
                <w:iCs w:val="0"/>
                <w:caps w:val="0"/>
                <w:color w:val="4D4D4D"/>
                <w:spacing w:val="0"/>
                <w:sz w:val="13"/>
                <w:szCs w:val="13"/>
                <w:shd w:val="clear" w:fill="FFFFFF"/>
              </w:rPr>
            </w:rPrChange>
          </w:rPr>
          <w:t>描述与软件产品所使用的通讯功能相关的需求,包括:</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0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01" w:author="大佬" w:date="2023-10-10T10:57:18Z">
            <w:rPr>
              <w:ins w:id="302" w:author="大佬" w:date="2023-10-10T10:53:57Z"/>
              <w:rFonts w:hint="eastAsia" w:ascii="微软雅黑" w:hAnsi="微软雅黑" w:eastAsia="微软雅黑" w:cs="微软雅黑"/>
              <w:b/>
              <w:bCs/>
              <w:i w:val="0"/>
              <w:iCs w:val="0"/>
              <w:caps w:val="0"/>
              <w:color w:val="4F4F4F"/>
              <w:spacing w:val="0"/>
              <w:sz w:val="17"/>
              <w:szCs w:val="17"/>
            </w:rPr>
          </w:rPrChange>
        </w:rPr>
        <w:pPrChange w:id="299"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303" w:author="大佬" w:date="2023-10-10T10:53:57Z">
        <w:bookmarkStart w:id="21" w:name="t19"/>
        <w:bookmarkEnd w:id="21"/>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04"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4       系统功能需求</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0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07" w:author="大佬" w:date="2023-10-10T10:57:18Z">
            <w:rPr>
              <w:ins w:id="308" w:author="大佬" w:date="2023-10-10T10:53:57Z"/>
              <w:rFonts w:hint="eastAsia" w:ascii="微软雅黑" w:hAnsi="微软雅黑" w:eastAsia="微软雅黑" w:cs="微软雅黑"/>
              <w:b/>
              <w:bCs/>
              <w:i w:val="0"/>
              <w:iCs w:val="0"/>
              <w:caps w:val="0"/>
              <w:color w:val="4F4F4F"/>
              <w:spacing w:val="0"/>
              <w:sz w:val="15"/>
              <w:szCs w:val="15"/>
            </w:rPr>
          </w:rPrChange>
        </w:rPr>
        <w:pPrChange w:id="305"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09" w:author="大佬" w:date="2023-10-10T10:53:57Z">
        <w:bookmarkStart w:id="22" w:name="t20"/>
        <w:bookmarkEnd w:id="22"/>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10"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4.1         说明优先级</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12" w:author="大佬" w:date="2023-10-10T10:53:57Z"/>
          <w:rFonts w:hint="eastAsia" w:ascii="Times New Roman" w:hAnsi="Times New Roman" w:eastAsia="宋体" w:cs="Times New Roman"/>
          <w:i w:val="0"/>
          <w:iCs w:val="0"/>
          <w:caps w:val="0"/>
          <w:color w:val="auto"/>
          <w:spacing w:val="0"/>
          <w:kern w:val="2"/>
          <w:sz w:val="21"/>
          <w:szCs w:val="21"/>
          <w:lang w:val="en-GB" w:bidi="ar-SA"/>
          <w:rPrChange w:id="313" w:author="大佬" w:date="2023-10-10T10:57:18Z">
            <w:rPr>
              <w:ins w:id="314" w:author="大佬" w:date="2023-10-10T10:53:57Z"/>
              <w:rFonts w:hint="default" w:ascii="Arial" w:hAnsi="Arial" w:eastAsia="Arial" w:cs="Arial"/>
              <w:i w:val="0"/>
              <w:iCs w:val="0"/>
              <w:caps w:val="0"/>
              <w:color w:val="4D4D4D"/>
              <w:spacing w:val="0"/>
              <w:sz w:val="13"/>
              <w:szCs w:val="13"/>
            </w:rPr>
          </w:rPrChange>
        </w:rPr>
        <w:pPrChange w:id="31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15" w:author="大佬" w:date="2023-10-10T10:53:57Z">
        <w:r>
          <w:rPr>
            <w:rFonts w:hint="eastAsia" w:ascii="Times New Roman" w:hAnsi="Times New Roman" w:eastAsia="宋体" w:cs="Times New Roman"/>
            <w:b w:val="0"/>
            <w:bCs w:val="0"/>
            <w:i w:val="0"/>
            <w:iCs w:val="0"/>
            <w:caps w:val="0"/>
            <w:color w:val="auto"/>
            <w:spacing w:val="0"/>
            <w:kern w:val="2"/>
            <w:sz w:val="21"/>
            <w:szCs w:val="21"/>
            <w:shd w:val="clear" w:fill="auto"/>
            <w:lang w:val="en-GB" w:bidi="ar-SA"/>
            <w:rPrChange w:id="316" w:author="大佬" w:date="2023-10-10T10:57:18Z">
              <w:rPr>
                <w:rFonts w:ascii="宋体" w:hAnsi="宋体" w:eastAsia="宋体" w:cs="宋体"/>
                <w:b w:val="0"/>
                <w:bCs w:val="0"/>
                <w:i w:val="0"/>
                <w:iCs w:val="0"/>
                <w:caps w:val="0"/>
                <w:color w:val="4D4D4D"/>
                <w:spacing w:val="0"/>
                <w:sz w:val="13"/>
                <w:szCs w:val="13"/>
                <w:shd w:val="clear" w:fill="FFFFFF"/>
              </w:rPr>
            </w:rPrChange>
          </w:rPr>
          <w:t>需要进行详细的需求记录,详细列出与该系统功能相关的详细功能需求,并且,唯一地标识每一项需求,这是必须提交给用户的软件功能,使得用户可以使用所提供的功能执行服务或者使用所指定使用实例执行任务.描述软件产品如何响应已知的出错条件,非法输入,非法动作.</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1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19" w:author="大佬" w:date="2023-10-10T10:57:18Z">
            <w:rPr>
              <w:ins w:id="320" w:author="大佬" w:date="2023-10-10T10:53:57Z"/>
              <w:rFonts w:hint="eastAsia" w:ascii="微软雅黑" w:hAnsi="微软雅黑" w:eastAsia="微软雅黑" w:cs="微软雅黑"/>
              <w:b/>
              <w:bCs/>
              <w:i w:val="0"/>
              <w:iCs w:val="0"/>
              <w:caps w:val="0"/>
              <w:color w:val="4F4F4F"/>
              <w:spacing w:val="0"/>
              <w:sz w:val="15"/>
              <w:szCs w:val="15"/>
            </w:rPr>
          </w:rPrChange>
        </w:rPr>
        <w:pPrChange w:id="31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21" w:author="大佬" w:date="2023-10-10T10:53:57Z">
        <w:bookmarkStart w:id="23" w:name="t21"/>
        <w:bookmarkEnd w:id="23"/>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2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4.2          激励/响应序列</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24" w:author="大佬" w:date="2023-10-10T10:53:57Z"/>
          <w:rFonts w:hint="eastAsia" w:ascii="Times New Roman" w:hAnsi="Times New Roman" w:eastAsia="宋体" w:cs="Times New Roman"/>
          <w:i w:val="0"/>
          <w:iCs w:val="0"/>
          <w:caps w:val="0"/>
          <w:color w:val="auto"/>
          <w:spacing w:val="0"/>
          <w:kern w:val="2"/>
          <w:sz w:val="21"/>
          <w:szCs w:val="21"/>
          <w:lang w:val="en-GB" w:bidi="ar-SA"/>
          <w:rPrChange w:id="325" w:author="大佬" w:date="2023-10-10T10:57:18Z">
            <w:rPr>
              <w:ins w:id="326" w:author="大佬" w:date="2023-10-10T10:53:57Z"/>
              <w:rFonts w:hint="default" w:ascii="Arial" w:hAnsi="Arial" w:eastAsia="Arial" w:cs="Arial"/>
              <w:i w:val="0"/>
              <w:iCs w:val="0"/>
              <w:caps w:val="0"/>
              <w:color w:val="4D4D4D"/>
              <w:spacing w:val="0"/>
              <w:sz w:val="13"/>
              <w:szCs w:val="13"/>
            </w:rPr>
          </w:rPrChange>
        </w:rPr>
        <w:pPrChange w:id="32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2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28" w:author="大佬" w:date="2023-10-10T10:57:18Z">
              <w:rPr>
                <w:rFonts w:hint="default" w:ascii="Arial" w:hAnsi="Arial" w:eastAsia="Arial" w:cs="Arial"/>
                <w:i w:val="0"/>
                <w:iCs w:val="0"/>
                <w:caps w:val="0"/>
                <w:color w:val="4D4D4D"/>
                <w:spacing w:val="0"/>
                <w:sz w:val="13"/>
                <w:szCs w:val="13"/>
                <w:shd w:val="clear" w:fill="FFFFFF"/>
              </w:rPr>
            </w:rPrChange>
          </w:rPr>
          <w:t>列出输入激励(用户动作,来自外部设备的信号或者其它触发)并且定义针对这一功能行为的系统响应序列,这些序列将与使用实例中相关的对话元素相对应.</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3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31" w:author="大佬" w:date="2023-10-10T10:57:18Z">
            <w:rPr>
              <w:ins w:id="332" w:author="大佬" w:date="2023-10-10T10:53:57Z"/>
              <w:rFonts w:hint="eastAsia" w:ascii="微软雅黑" w:hAnsi="微软雅黑" w:eastAsia="微软雅黑" w:cs="微软雅黑"/>
              <w:b/>
              <w:bCs/>
              <w:i w:val="0"/>
              <w:iCs w:val="0"/>
              <w:caps w:val="0"/>
              <w:color w:val="4F4F4F"/>
              <w:spacing w:val="0"/>
              <w:sz w:val="15"/>
              <w:szCs w:val="15"/>
            </w:rPr>
          </w:rPrChange>
        </w:rPr>
        <w:pPrChange w:id="32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33" w:author="大佬" w:date="2023-10-10T10:53:57Z">
        <w:bookmarkStart w:id="24" w:name="t22"/>
        <w:bookmarkEnd w:id="24"/>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3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4.3          输入/输出数据</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36" w:author="大佬" w:date="2023-10-10T10:53:57Z"/>
          <w:rFonts w:hint="eastAsia" w:ascii="Times New Roman" w:hAnsi="Times New Roman" w:eastAsia="宋体" w:cs="Times New Roman"/>
          <w:i w:val="0"/>
          <w:iCs w:val="0"/>
          <w:caps w:val="0"/>
          <w:color w:val="auto"/>
          <w:spacing w:val="0"/>
          <w:kern w:val="2"/>
          <w:sz w:val="21"/>
          <w:szCs w:val="21"/>
          <w:lang w:val="en-GB" w:bidi="ar-SA"/>
          <w:rPrChange w:id="337" w:author="大佬" w:date="2023-10-10T10:57:18Z">
            <w:rPr>
              <w:ins w:id="338" w:author="大佬" w:date="2023-10-10T10:53:57Z"/>
              <w:rFonts w:hint="default" w:ascii="Arial" w:hAnsi="Arial" w:eastAsia="Arial" w:cs="Arial"/>
              <w:i w:val="0"/>
              <w:iCs w:val="0"/>
              <w:caps w:val="0"/>
              <w:color w:val="4D4D4D"/>
              <w:spacing w:val="0"/>
              <w:sz w:val="13"/>
              <w:szCs w:val="13"/>
            </w:rPr>
          </w:rPrChange>
        </w:rPr>
        <w:pPrChange w:id="33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3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40" w:author="大佬" w:date="2023-10-10T10:57:18Z">
              <w:rPr>
                <w:rFonts w:hint="default" w:ascii="Arial" w:hAnsi="Arial" w:eastAsia="Arial" w:cs="Arial"/>
                <w:i w:val="0"/>
                <w:iCs w:val="0"/>
                <w:caps w:val="0"/>
                <w:color w:val="4D4D4D"/>
                <w:spacing w:val="0"/>
                <w:sz w:val="13"/>
                <w:szCs w:val="13"/>
                <w:shd w:val="clear" w:fill="FFFFFF"/>
              </w:rPr>
            </w:rPrChange>
          </w:rPr>
          <w:t>列出输入数据(用户输入,来自外部接口的输入或者其它输入)并且定义针对这些输入数据的处理方法,以及相应地输入数据,描述对应区别;输入数据和输出数据</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42"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43" w:author="大佬" w:date="2023-10-10T10:57:18Z">
            <w:rPr>
              <w:ins w:id="344" w:author="大佬" w:date="2023-10-10T10:53:57Z"/>
              <w:rFonts w:hint="eastAsia" w:ascii="微软雅黑" w:hAnsi="微软雅黑" w:eastAsia="微软雅黑" w:cs="微软雅黑"/>
              <w:b/>
              <w:bCs/>
              <w:i w:val="0"/>
              <w:iCs w:val="0"/>
              <w:caps w:val="0"/>
              <w:color w:val="4F4F4F"/>
              <w:spacing w:val="0"/>
              <w:sz w:val="17"/>
              <w:szCs w:val="17"/>
            </w:rPr>
          </w:rPrChange>
        </w:rPr>
        <w:pPrChange w:id="341"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345" w:author="大佬" w:date="2023-10-10T10:53:57Z">
        <w:bookmarkStart w:id="25" w:name="t23"/>
        <w:bookmarkEnd w:id="25"/>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46"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5       其它功能需求</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48" w:author="大佬" w:date="2023-10-10T10:53:57Z"/>
          <w:rFonts w:hint="eastAsia" w:ascii="Times New Roman" w:hAnsi="Times New Roman" w:eastAsia="宋体" w:cs="Times New Roman"/>
          <w:i w:val="0"/>
          <w:iCs w:val="0"/>
          <w:caps w:val="0"/>
          <w:color w:val="auto"/>
          <w:spacing w:val="0"/>
          <w:kern w:val="2"/>
          <w:sz w:val="21"/>
          <w:szCs w:val="21"/>
          <w:lang w:val="en-GB" w:bidi="ar-SA"/>
          <w:rPrChange w:id="349" w:author="大佬" w:date="2023-10-10T10:57:18Z">
            <w:rPr>
              <w:ins w:id="350" w:author="大佬" w:date="2023-10-10T10:53:57Z"/>
              <w:rFonts w:hint="default" w:ascii="Arial" w:hAnsi="Arial" w:eastAsia="Arial" w:cs="Arial"/>
              <w:i w:val="0"/>
              <w:iCs w:val="0"/>
              <w:caps w:val="0"/>
              <w:color w:val="4D4D4D"/>
              <w:spacing w:val="0"/>
              <w:sz w:val="13"/>
              <w:szCs w:val="13"/>
            </w:rPr>
          </w:rPrChange>
        </w:rPr>
        <w:pPrChange w:id="347"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5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52" w:author="大佬" w:date="2023-10-10T10:57:18Z">
              <w:rPr>
                <w:rFonts w:hint="default" w:ascii="Arial" w:hAnsi="Arial" w:eastAsia="Arial" w:cs="Arial"/>
                <w:i w:val="0"/>
                <w:iCs w:val="0"/>
                <w:caps w:val="0"/>
                <w:color w:val="4D4D4D"/>
                <w:spacing w:val="0"/>
                <w:sz w:val="13"/>
                <w:szCs w:val="13"/>
                <w:shd w:val="clear" w:fill="FFFFFF"/>
              </w:rPr>
            </w:rPrChange>
          </w:rPr>
          <w:t>在这里列举出所有非功能需求,主要包括可靠性,安全性,可维护性,可扩展性,可测试性等</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54"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55" w:author="大佬" w:date="2023-10-10T10:57:18Z">
            <w:rPr>
              <w:ins w:id="356" w:author="大佬" w:date="2023-10-10T10:53:57Z"/>
              <w:rFonts w:hint="eastAsia" w:ascii="微软雅黑" w:hAnsi="微软雅黑" w:eastAsia="微软雅黑" w:cs="微软雅黑"/>
              <w:b/>
              <w:bCs/>
              <w:i w:val="0"/>
              <w:iCs w:val="0"/>
              <w:caps w:val="0"/>
              <w:color w:val="4F4F4F"/>
              <w:spacing w:val="0"/>
              <w:sz w:val="15"/>
              <w:szCs w:val="15"/>
            </w:rPr>
          </w:rPrChange>
        </w:rPr>
        <w:pPrChange w:id="353"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57" w:author="大佬" w:date="2023-10-10T10:53:57Z">
        <w:bookmarkStart w:id="26" w:name="t24"/>
        <w:bookmarkEnd w:id="26"/>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58"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5.1          性能需求</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60" w:author="大佬" w:date="2023-10-10T10:53:57Z"/>
          <w:rFonts w:hint="eastAsia" w:ascii="Times New Roman" w:hAnsi="Times New Roman" w:eastAsia="宋体" w:cs="Times New Roman"/>
          <w:i w:val="0"/>
          <w:iCs w:val="0"/>
          <w:caps w:val="0"/>
          <w:color w:val="auto"/>
          <w:spacing w:val="0"/>
          <w:kern w:val="2"/>
          <w:sz w:val="21"/>
          <w:szCs w:val="21"/>
          <w:lang w:val="en-GB" w:bidi="ar-SA"/>
          <w:rPrChange w:id="361" w:author="大佬" w:date="2023-10-10T10:57:18Z">
            <w:rPr>
              <w:ins w:id="362" w:author="大佬" w:date="2023-10-10T10:53:57Z"/>
              <w:rFonts w:hint="default" w:ascii="Arial" w:hAnsi="Arial" w:eastAsia="Arial" w:cs="Arial"/>
              <w:i w:val="0"/>
              <w:iCs w:val="0"/>
              <w:caps w:val="0"/>
              <w:color w:val="4D4D4D"/>
              <w:spacing w:val="0"/>
              <w:sz w:val="13"/>
              <w:szCs w:val="13"/>
            </w:rPr>
          </w:rPrChange>
        </w:rPr>
        <w:pPrChange w:id="359"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6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64" w:author="大佬" w:date="2023-10-10T10:57:18Z">
              <w:rPr>
                <w:rFonts w:hint="default" w:ascii="Arial" w:hAnsi="Arial" w:eastAsia="Arial" w:cs="Arial"/>
                <w:i w:val="0"/>
                <w:iCs w:val="0"/>
                <w:caps w:val="0"/>
                <w:color w:val="4D4D4D"/>
                <w:spacing w:val="0"/>
                <w:sz w:val="13"/>
                <w:szCs w:val="13"/>
                <w:shd w:val="clear" w:fill="FFFFFF"/>
              </w:rPr>
            </w:rPrChange>
          </w:rPr>
          <w:t>阐述不同应用领域对软件产品性能的需求,并且说明提出需求的原理或者依据,以帮助开发人员做出合理的设计选择,尽可能详细地描述每个性能需求,如果需要,可以针对每个功能需求或者特征分别陈述其性能需求,在这里确定:</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66"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67" w:author="大佬" w:date="2023-10-10T10:57:18Z">
            <w:rPr>
              <w:ins w:id="368" w:author="大佬" w:date="2023-10-10T10:53:57Z"/>
              <w:rFonts w:hint="eastAsia" w:ascii="微软雅黑" w:hAnsi="微软雅黑" w:eastAsia="微软雅黑" w:cs="微软雅黑"/>
              <w:b/>
              <w:bCs/>
              <w:i w:val="0"/>
              <w:iCs w:val="0"/>
              <w:caps w:val="0"/>
              <w:color w:val="4F4F4F"/>
              <w:spacing w:val="0"/>
              <w:sz w:val="15"/>
              <w:szCs w:val="15"/>
            </w:rPr>
          </w:rPrChange>
        </w:rPr>
        <w:pPrChange w:id="365"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69" w:author="大佬" w:date="2023-10-10T10:53:57Z">
        <w:bookmarkStart w:id="27" w:name="t25"/>
        <w:bookmarkEnd w:id="27"/>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70"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5.2          安全措施需求</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72" w:author="大佬" w:date="2023-10-10T10:53:57Z"/>
          <w:rFonts w:hint="eastAsia" w:ascii="Times New Roman" w:hAnsi="Times New Roman" w:eastAsia="宋体" w:cs="Times New Roman"/>
          <w:i w:val="0"/>
          <w:iCs w:val="0"/>
          <w:caps w:val="0"/>
          <w:color w:val="auto"/>
          <w:spacing w:val="0"/>
          <w:kern w:val="2"/>
          <w:sz w:val="21"/>
          <w:szCs w:val="21"/>
          <w:lang w:val="en-GB" w:bidi="ar-SA"/>
          <w:rPrChange w:id="373" w:author="大佬" w:date="2023-10-10T10:57:18Z">
            <w:rPr>
              <w:ins w:id="374" w:author="大佬" w:date="2023-10-10T10:53:57Z"/>
              <w:rFonts w:hint="default" w:ascii="Arial" w:hAnsi="Arial" w:eastAsia="Arial" w:cs="Arial"/>
              <w:i w:val="0"/>
              <w:iCs w:val="0"/>
              <w:caps w:val="0"/>
              <w:color w:val="4D4D4D"/>
              <w:spacing w:val="0"/>
              <w:sz w:val="13"/>
              <w:szCs w:val="13"/>
            </w:rPr>
          </w:rPrChange>
        </w:rPr>
        <w:pPrChange w:id="371"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75"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76" w:author="大佬" w:date="2023-10-10T10:57:18Z">
              <w:rPr>
                <w:rFonts w:hint="default" w:ascii="Arial" w:hAnsi="Arial" w:eastAsia="Arial" w:cs="Arial"/>
                <w:i w:val="0"/>
                <w:iCs w:val="0"/>
                <w:caps w:val="0"/>
                <w:color w:val="4D4D4D"/>
                <w:spacing w:val="0"/>
                <w:sz w:val="13"/>
                <w:szCs w:val="13"/>
                <w:shd w:val="clear" w:fill="FFFFFF"/>
              </w:rPr>
            </w:rPrChange>
          </w:rPr>
          <w:t>详见陈述与软件产品使用过程中可能发生的损坏,破坏,危害相关的需求.定义必须采用安全保护或动作,以及必须预防的潜在的危险动作.明确软件产品必须遵从的安全标准,策略,或规则</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78"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79" w:author="大佬" w:date="2023-10-10T10:57:18Z">
            <w:rPr>
              <w:ins w:id="380" w:author="大佬" w:date="2023-10-10T10:53:57Z"/>
              <w:rFonts w:hint="eastAsia" w:ascii="微软雅黑" w:hAnsi="微软雅黑" w:eastAsia="微软雅黑" w:cs="微软雅黑"/>
              <w:b/>
              <w:bCs/>
              <w:i w:val="0"/>
              <w:iCs w:val="0"/>
              <w:caps w:val="0"/>
              <w:color w:val="4F4F4F"/>
              <w:spacing w:val="0"/>
              <w:sz w:val="15"/>
              <w:szCs w:val="15"/>
            </w:rPr>
          </w:rPrChange>
        </w:rPr>
        <w:pPrChange w:id="377"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81" w:author="大佬" w:date="2023-10-10T10:53:57Z">
        <w:bookmarkStart w:id="28" w:name="t26"/>
        <w:bookmarkEnd w:id="28"/>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82"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5.3          安全性需求</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84" w:author="大佬" w:date="2023-10-10T10:53:57Z"/>
          <w:rFonts w:hint="eastAsia" w:ascii="Times New Roman" w:hAnsi="Times New Roman" w:eastAsia="宋体" w:cs="Times New Roman"/>
          <w:i w:val="0"/>
          <w:iCs w:val="0"/>
          <w:caps w:val="0"/>
          <w:color w:val="auto"/>
          <w:spacing w:val="0"/>
          <w:kern w:val="2"/>
          <w:sz w:val="21"/>
          <w:szCs w:val="21"/>
          <w:lang w:val="en-GB" w:bidi="ar-SA"/>
          <w:rPrChange w:id="385" w:author="大佬" w:date="2023-10-10T10:57:18Z">
            <w:rPr>
              <w:ins w:id="386" w:author="大佬" w:date="2023-10-10T10:53:57Z"/>
              <w:rFonts w:hint="default" w:ascii="Arial" w:hAnsi="Arial" w:eastAsia="Arial" w:cs="Arial"/>
              <w:i w:val="0"/>
              <w:iCs w:val="0"/>
              <w:caps w:val="0"/>
              <w:color w:val="4D4D4D"/>
              <w:spacing w:val="0"/>
              <w:sz w:val="13"/>
              <w:szCs w:val="13"/>
            </w:rPr>
          </w:rPrChange>
        </w:rPr>
        <w:pPrChange w:id="38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8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388" w:author="大佬" w:date="2023-10-10T10:57:18Z">
              <w:rPr>
                <w:rFonts w:hint="default" w:ascii="Arial" w:hAnsi="Arial" w:eastAsia="Arial" w:cs="Arial"/>
                <w:i w:val="0"/>
                <w:iCs w:val="0"/>
                <w:caps w:val="0"/>
                <w:color w:val="4D4D4D"/>
                <w:spacing w:val="0"/>
                <w:sz w:val="13"/>
                <w:szCs w:val="13"/>
                <w:shd w:val="clear" w:fill="FFFFFF"/>
              </w:rPr>
            </w:rPrChange>
          </w:rPr>
          <w:t>详尽陈述与系统安全性,完整性问题相关的需求,或者与个人隐私问题相关的需求.这些问题将会影响到软件产品的使用,和软件产品所创建或者使用的数据的保护.定义用户身份认证,或者授权需求.明确软件产品必须满足的安全性或者保密性策略.也可以通过称为完整性的质量属性来阐述这些需求.一个典型的软件系统安全需求范例如下:每个用户在第一次登陆后,必须更改他的系统预置登陆密码,系统预置的登陆密码不重用.</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9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391" w:author="大佬" w:date="2023-10-10T10:57:18Z">
            <w:rPr>
              <w:ins w:id="392" w:author="大佬" w:date="2023-10-10T10:53:57Z"/>
              <w:rFonts w:hint="eastAsia" w:ascii="微软雅黑" w:hAnsi="微软雅黑" w:eastAsia="微软雅黑" w:cs="微软雅黑"/>
              <w:b/>
              <w:bCs/>
              <w:i w:val="0"/>
              <w:iCs w:val="0"/>
              <w:caps w:val="0"/>
              <w:color w:val="4F4F4F"/>
              <w:spacing w:val="0"/>
              <w:sz w:val="15"/>
              <w:szCs w:val="15"/>
            </w:rPr>
          </w:rPrChange>
        </w:rPr>
        <w:pPrChange w:id="38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393" w:author="大佬" w:date="2023-10-10T10:53:57Z">
        <w:bookmarkStart w:id="29" w:name="t27"/>
        <w:bookmarkEnd w:id="29"/>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39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5.4          软件质量属性</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396" w:author="大佬" w:date="2023-10-10T10:53:57Z"/>
          <w:rFonts w:hint="eastAsia" w:ascii="Times New Roman" w:hAnsi="Times New Roman" w:eastAsia="宋体" w:cs="Times New Roman"/>
          <w:i w:val="0"/>
          <w:iCs w:val="0"/>
          <w:caps w:val="0"/>
          <w:color w:val="auto"/>
          <w:spacing w:val="0"/>
          <w:kern w:val="2"/>
          <w:sz w:val="21"/>
          <w:szCs w:val="21"/>
          <w:lang w:val="en-GB" w:bidi="ar-SA"/>
          <w:rPrChange w:id="397" w:author="大佬" w:date="2023-10-10T10:57:18Z">
            <w:rPr>
              <w:ins w:id="398" w:author="大佬" w:date="2023-10-10T10:53:57Z"/>
              <w:rFonts w:hint="default" w:ascii="Arial" w:hAnsi="Arial" w:eastAsia="Arial" w:cs="Arial"/>
              <w:i w:val="0"/>
              <w:iCs w:val="0"/>
              <w:caps w:val="0"/>
              <w:color w:val="4D4D4D"/>
              <w:spacing w:val="0"/>
              <w:sz w:val="13"/>
              <w:szCs w:val="13"/>
            </w:rPr>
          </w:rPrChange>
        </w:rPr>
        <w:pPrChange w:id="39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39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00" w:author="大佬" w:date="2023-10-10T10:57:18Z">
              <w:rPr>
                <w:rFonts w:hint="default" w:ascii="Arial" w:hAnsi="Arial" w:eastAsia="Arial" w:cs="Arial"/>
                <w:i w:val="0"/>
                <w:iCs w:val="0"/>
                <w:caps w:val="0"/>
                <w:color w:val="4D4D4D"/>
                <w:spacing w:val="0"/>
                <w:sz w:val="13"/>
                <w:szCs w:val="13"/>
                <w:shd w:val="clear" w:fill="FFFFFF"/>
              </w:rPr>
            </w:rPrChange>
          </w:rPr>
          <w:t>详尽陈述对客户和开发人员至关重要的软件产品其它方面表现出来的质量功能.这些功能必须是确定的,定量的,在需要时是可以验证的.至少也应该是指明不同属性的相对重点,例如:易用性优于易学性,或者可移植性优于有效性.</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02"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403" w:author="大佬" w:date="2023-10-10T10:57:18Z">
            <w:rPr>
              <w:ins w:id="404" w:author="大佬" w:date="2023-10-10T10:53:57Z"/>
              <w:rFonts w:hint="eastAsia" w:ascii="微软雅黑" w:hAnsi="微软雅黑" w:eastAsia="微软雅黑" w:cs="微软雅黑"/>
              <w:b/>
              <w:bCs/>
              <w:i w:val="0"/>
              <w:iCs w:val="0"/>
              <w:caps w:val="0"/>
              <w:color w:val="4F4F4F"/>
              <w:spacing w:val="0"/>
              <w:sz w:val="15"/>
              <w:szCs w:val="15"/>
            </w:rPr>
          </w:rPrChange>
        </w:rPr>
        <w:pPrChange w:id="401"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405" w:author="大佬" w:date="2023-10-10T10:53:57Z">
        <w:bookmarkStart w:id="30" w:name="t28"/>
        <w:bookmarkEnd w:id="30"/>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406"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5.5          业务规则</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08" w:author="大佬" w:date="2023-10-10T10:53:57Z"/>
          <w:rFonts w:hint="eastAsia" w:ascii="Times New Roman" w:hAnsi="Times New Roman" w:eastAsia="宋体" w:cs="Times New Roman"/>
          <w:i w:val="0"/>
          <w:iCs w:val="0"/>
          <w:caps w:val="0"/>
          <w:color w:val="auto"/>
          <w:spacing w:val="0"/>
          <w:kern w:val="2"/>
          <w:sz w:val="21"/>
          <w:szCs w:val="21"/>
          <w:lang w:val="en-GB" w:bidi="ar-SA"/>
          <w:rPrChange w:id="409" w:author="大佬" w:date="2023-10-10T10:57:18Z">
            <w:rPr>
              <w:ins w:id="410" w:author="大佬" w:date="2023-10-10T10:53:57Z"/>
              <w:rFonts w:hint="default" w:ascii="Arial" w:hAnsi="Arial" w:eastAsia="Arial" w:cs="Arial"/>
              <w:i w:val="0"/>
              <w:iCs w:val="0"/>
              <w:caps w:val="0"/>
              <w:color w:val="4D4D4D"/>
              <w:spacing w:val="0"/>
              <w:sz w:val="13"/>
              <w:szCs w:val="13"/>
            </w:rPr>
          </w:rPrChange>
        </w:rPr>
        <w:pPrChange w:id="407"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1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12" w:author="大佬" w:date="2023-10-10T10:57:18Z">
              <w:rPr>
                <w:rFonts w:hint="default" w:ascii="Arial" w:hAnsi="Arial" w:eastAsia="Arial" w:cs="Arial"/>
                <w:i w:val="0"/>
                <w:iCs w:val="0"/>
                <w:caps w:val="0"/>
                <w:color w:val="4D4D4D"/>
                <w:spacing w:val="0"/>
                <w:sz w:val="13"/>
                <w:szCs w:val="13"/>
                <w:shd w:val="clear" w:fill="FFFFFF"/>
              </w:rPr>
            </w:rPrChange>
          </w:rPr>
          <w:t>列举出有关软件产品的所有操作规则,例:那些人在特定环境下可以进行何种操作,这些本身不是功能需求,但是他们可以按时某些功能需求执行这些规则.一个业务规则的范例如下:”进行达到或者超过10,000,000元人民币的储蓄业务时,必须通过附加的管理员认证.”</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14" w:author="大佬" w:date="2023-10-10T10:53:57Z"/>
          <w:rFonts w:hint="eastAsia" w:ascii="Times New Roman" w:hAnsi="Times New Roman" w:eastAsia="宋体" w:cs="Times New Roman"/>
          <w:i w:val="0"/>
          <w:iCs w:val="0"/>
          <w:caps w:val="0"/>
          <w:color w:val="auto"/>
          <w:spacing w:val="0"/>
          <w:kern w:val="2"/>
          <w:sz w:val="21"/>
          <w:szCs w:val="21"/>
          <w:lang w:val="en-GB" w:bidi="ar-SA"/>
          <w:rPrChange w:id="415" w:author="大佬" w:date="2023-10-10T10:57:18Z">
            <w:rPr>
              <w:ins w:id="416" w:author="大佬" w:date="2023-10-10T10:53:57Z"/>
              <w:rFonts w:hint="default" w:ascii="Arial" w:hAnsi="Arial" w:eastAsia="Arial" w:cs="Arial"/>
              <w:i w:val="0"/>
              <w:iCs w:val="0"/>
              <w:caps w:val="0"/>
              <w:color w:val="4D4D4D"/>
              <w:spacing w:val="0"/>
              <w:sz w:val="13"/>
              <w:szCs w:val="13"/>
            </w:rPr>
          </w:rPrChange>
        </w:rPr>
        <w:pPrChange w:id="413"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17"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18" w:author="大佬" w:date="2023-10-10T10:57:18Z">
              <w:rPr>
                <w:rFonts w:hint="default" w:ascii="Arial" w:hAnsi="Arial" w:eastAsia="Arial" w:cs="Arial"/>
                <w:i w:val="0"/>
                <w:iCs w:val="0"/>
                <w:caps w:val="0"/>
                <w:color w:val="4D4D4D"/>
                <w:spacing w:val="0"/>
                <w:sz w:val="13"/>
                <w:szCs w:val="13"/>
                <w:shd w:val="clear" w:fill="FFFFFF"/>
              </w:rPr>
            </w:rPrChange>
          </w:rPr>
          <w:t>列举业务规则时,可以根据规则的数量,选取合适的编目方式</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20"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421" w:author="大佬" w:date="2023-10-10T10:57:18Z">
            <w:rPr>
              <w:ins w:id="422" w:author="大佬" w:date="2023-10-10T10:53:57Z"/>
              <w:rFonts w:hint="eastAsia" w:ascii="微软雅黑" w:hAnsi="微软雅黑" w:eastAsia="微软雅黑" w:cs="微软雅黑"/>
              <w:b/>
              <w:bCs/>
              <w:i w:val="0"/>
              <w:iCs w:val="0"/>
              <w:caps w:val="0"/>
              <w:color w:val="4F4F4F"/>
              <w:spacing w:val="0"/>
              <w:sz w:val="15"/>
              <w:szCs w:val="15"/>
            </w:rPr>
          </w:rPrChange>
        </w:rPr>
        <w:pPrChange w:id="419" w:author="大佬" w:date="2023-10-16T20:41:46Z">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23" w:lineRule="atLeast"/>
            <w:ind w:left="0" w:right="0" w:firstLine="0"/>
          </w:pPr>
        </w:pPrChange>
      </w:pPr>
      <w:ins w:id="423" w:author="大佬" w:date="2023-10-10T10:53:57Z">
        <w:bookmarkStart w:id="31" w:name="t29"/>
        <w:bookmarkEnd w:id="31"/>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424" w:author="大佬" w:date="2023-10-10T10:57:18Z">
              <w:rPr>
                <w:rFonts w:hint="eastAsia" w:ascii="微软雅黑" w:hAnsi="微软雅黑" w:eastAsia="微软雅黑" w:cs="微软雅黑"/>
                <w:b/>
                <w:bCs/>
                <w:i w:val="0"/>
                <w:iCs w:val="0"/>
                <w:caps w:val="0"/>
                <w:color w:val="4F4F4F"/>
                <w:spacing w:val="0"/>
                <w:sz w:val="15"/>
                <w:szCs w:val="15"/>
                <w:shd w:val="clear" w:fill="FFFFFF"/>
              </w:rPr>
            </w:rPrChange>
          </w:rPr>
          <w:t>5.6          用户文档</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26" w:author="大佬" w:date="2023-10-10T10:53:57Z"/>
          <w:rFonts w:hint="eastAsia" w:ascii="Times New Roman" w:hAnsi="Times New Roman" w:eastAsia="宋体" w:cs="Times New Roman"/>
          <w:i w:val="0"/>
          <w:iCs w:val="0"/>
          <w:caps w:val="0"/>
          <w:color w:val="auto"/>
          <w:spacing w:val="0"/>
          <w:kern w:val="2"/>
          <w:sz w:val="21"/>
          <w:szCs w:val="21"/>
          <w:lang w:val="en-GB" w:bidi="ar-SA"/>
          <w:rPrChange w:id="427" w:author="大佬" w:date="2023-10-10T10:57:18Z">
            <w:rPr>
              <w:ins w:id="428" w:author="大佬" w:date="2023-10-10T10:53:57Z"/>
              <w:rFonts w:hint="default" w:ascii="Arial" w:hAnsi="Arial" w:eastAsia="Arial" w:cs="Arial"/>
              <w:i w:val="0"/>
              <w:iCs w:val="0"/>
              <w:caps w:val="0"/>
              <w:color w:val="4D4D4D"/>
              <w:spacing w:val="0"/>
              <w:sz w:val="13"/>
              <w:szCs w:val="13"/>
            </w:rPr>
          </w:rPrChange>
        </w:rPr>
        <w:pPrChange w:id="42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2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30" w:author="大佬" w:date="2023-10-10T10:57:18Z">
              <w:rPr>
                <w:rFonts w:hint="default" w:ascii="Arial" w:hAnsi="Arial" w:eastAsia="Arial" w:cs="Arial"/>
                <w:i w:val="0"/>
                <w:iCs w:val="0"/>
                <w:caps w:val="0"/>
                <w:color w:val="4D4D4D"/>
                <w:spacing w:val="0"/>
                <w:sz w:val="13"/>
                <w:szCs w:val="13"/>
                <w:shd w:val="clear" w:fill="FFFFFF"/>
              </w:rPr>
            </w:rPrChange>
          </w:rPr>
          <w:t>列举出将软件产品一同交付的用户文档,并且明确所有已知用户文档的交付格式或标准,例:</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32"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433" w:author="大佬" w:date="2023-10-10T10:57:18Z">
            <w:rPr>
              <w:ins w:id="434" w:author="大佬" w:date="2023-10-10T10:53:57Z"/>
              <w:rFonts w:hint="eastAsia" w:ascii="微软雅黑" w:hAnsi="微软雅黑" w:eastAsia="微软雅黑" w:cs="微软雅黑"/>
              <w:b/>
              <w:bCs/>
              <w:i w:val="0"/>
              <w:iCs w:val="0"/>
              <w:caps w:val="0"/>
              <w:color w:val="4F4F4F"/>
              <w:spacing w:val="0"/>
              <w:sz w:val="17"/>
              <w:szCs w:val="17"/>
            </w:rPr>
          </w:rPrChange>
        </w:rPr>
        <w:pPrChange w:id="431"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435" w:author="大佬" w:date="2023-10-10T10:53:57Z">
        <w:bookmarkStart w:id="32" w:name="t30"/>
        <w:bookmarkEnd w:id="32"/>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436"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6       词汇表</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38" w:author="大佬" w:date="2023-10-10T10:53:57Z"/>
          <w:rFonts w:hint="eastAsia" w:ascii="Times New Roman" w:hAnsi="Times New Roman" w:eastAsia="宋体" w:cs="Times New Roman"/>
          <w:i w:val="0"/>
          <w:iCs w:val="0"/>
          <w:caps w:val="0"/>
          <w:color w:val="auto"/>
          <w:spacing w:val="0"/>
          <w:kern w:val="2"/>
          <w:sz w:val="21"/>
          <w:szCs w:val="21"/>
          <w:lang w:val="en-GB" w:bidi="ar-SA"/>
          <w:rPrChange w:id="439" w:author="大佬" w:date="2023-10-10T10:57:18Z">
            <w:rPr>
              <w:ins w:id="440" w:author="大佬" w:date="2023-10-10T10:53:57Z"/>
              <w:rFonts w:hint="default" w:ascii="Arial" w:hAnsi="Arial" w:eastAsia="Arial" w:cs="Arial"/>
              <w:i w:val="0"/>
              <w:iCs w:val="0"/>
              <w:caps w:val="0"/>
              <w:color w:val="4D4D4D"/>
              <w:spacing w:val="0"/>
              <w:sz w:val="13"/>
              <w:szCs w:val="13"/>
            </w:rPr>
          </w:rPrChange>
        </w:rPr>
        <w:pPrChange w:id="437"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4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42" w:author="大佬" w:date="2023-10-10T10:57:18Z">
              <w:rPr>
                <w:rFonts w:hint="default" w:ascii="Arial" w:hAnsi="Arial" w:eastAsia="Arial" w:cs="Arial"/>
                <w:i w:val="0"/>
                <w:iCs w:val="0"/>
                <w:caps w:val="0"/>
                <w:color w:val="4D4D4D"/>
                <w:spacing w:val="0"/>
                <w:sz w:val="13"/>
                <w:szCs w:val="13"/>
                <w:shd w:val="clear" w:fill="FFFFFF"/>
              </w:rPr>
            </w:rPrChange>
          </w:rPr>
          <w:t>列出文本文件中用到的专业术语的定义,以及有关编写的定义(如有可能,列出相关的外文原词).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44" w:author="大佬" w:date="2023-10-10T10:53:57Z"/>
          <w:rFonts w:hint="eastAsia" w:ascii="Times New Roman" w:hAnsi="Times New Roman" w:eastAsia="宋体" w:cs="Times New Roman"/>
          <w:b w:val="0"/>
          <w:bCs w:val="0"/>
          <w:i w:val="0"/>
          <w:iCs w:val="0"/>
          <w:caps w:val="0"/>
          <w:color w:val="4F4F4F"/>
          <w:spacing w:val="0"/>
          <w:kern w:val="2"/>
          <w:sz w:val="21"/>
          <w:szCs w:val="21"/>
          <w:lang w:val="en-GB" w:bidi="ar-SA"/>
          <w:rPrChange w:id="445" w:author="大佬" w:date="2023-10-10T10:57:18Z">
            <w:rPr>
              <w:ins w:id="446" w:author="大佬" w:date="2023-10-10T10:53:57Z"/>
              <w:rFonts w:hint="eastAsia" w:ascii="微软雅黑" w:hAnsi="微软雅黑" w:eastAsia="微软雅黑" w:cs="微软雅黑"/>
              <w:b/>
              <w:bCs/>
              <w:i w:val="0"/>
              <w:iCs w:val="0"/>
              <w:caps w:val="0"/>
              <w:color w:val="4F4F4F"/>
              <w:spacing w:val="0"/>
              <w:sz w:val="17"/>
              <w:szCs w:val="17"/>
            </w:rPr>
          </w:rPrChange>
        </w:rPr>
        <w:pPrChange w:id="443" w:author="大佬" w:date="2023-10-16T20:41:46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447" w:author="大佬" w:date="2023-10-10T10:53:57Z">
        <w:bookmarkStart w:id="33" w:name="t31"/>
        <w:bookmarkEnd w:id="33"/>
        <w:r>
          <w:rPr>
            <w:rFonts w:hint="eastAsia" w:ascii="Times New Roman" w:hAnsi="Times New Roman" w:eastAsia="宋体" w:cs="Times New Roman"/>
            <w:b w:val="0"/>
            <w:bCs w:val="0"/>
            <w:i w:val="0"/>
            <w:iCs w:val="0"/>
            <w:caps w:val="0"/>
            <w:color w:val="4F4F4F"/>
            <w:spacing w:val="0"/>
            <w:kern w:val="2"/>
            <w:sz w:val="21"/>
            <w:szCs w:val="21"/>
            <w:shd w:val="clear" w:fill="FFFFFF"/>
            <w:lang w:val="en-GB" w:bidi="ar-SA"/>
            <w:rPrChange w:id="448" w:author="大佬" w:date="2023-10-10T10:57:18Z">
              <w:rPr>
                <w:rFonts w:hint="eastAsia" w:ascii="微软雅黑" w:hAnsi="微软雅黑" w:eastAsia="微软雅黑" w:cs="微软雅黑"/>
                <w:b/>
                <w:bCs/>
                <w:i w:val="0"/>
                <w:iCs w:val="0"/>
                <w:caps w:val="0"/>
                <w:color w:val="4F4F4F"/>
                <w:spacing w:val="0"/>
                <w:sz w:val="17"/>
                <w:szCs w:val="17"/>
                <w:shd w:val="clear" w:fill="FFFFFF"/>
              </w:rPr>
            </w:rPrChange>
          </w:rPr>
          <w:t>7       数据定义</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50" w:author="大佬" w:date="2023-10-10T10:53:57Z"/>
          <w:rFonts w:hint="eastAsia" w:ascii="Times New Roman" w:hAnsi="Times New Roman" w:eastAsia="宋体" w:cs="Times New Roman"/>
          <w:i w:val="0"/>
          <w:iCs w:val="0"/>
          <w:caps w:val="0"/>
          <w:color w:val="auto"/>
          <w:spacing w:val="0"/>
          <w:kern w:val="2"/>
          <w:sz w:val="21"/>
          <w:szCs w:val="21"/>
          <w:lang w:val="en-GB" w:bidi="ar-SA"/>
          <w:rPrChange w:id="451" w:author="大佬" w:date="2023-10-10T10:57:18Z">
            <w:rPr>
              <w:ins w:id="452" w:author="大佬" w:date="2023-10-10T10:53:57Z"/>
              <w:rFonts w:hint="default" w:ascii="Arial" w:hAnsi="Arial" w:eastAsia="Arial" w:cs="Arial"/>
              <w:i w:val="0"/>
              <w:iCs w:val="0"/>
              <w:caps w:val="0"/>
              <w:color w:val="4D4D4D"/>
              <w:spacing w:val="0"/>
              <w:sz w:val="13"/>
              <w:szCs w:val="13"/>
            </w:rPr>
          </w:rPrChange>
        </w:rPr>
        <w:pPrChange w:id="449"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5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54" w:author="大佬" w:date="2023-10-10T10:57:18Z">
              <w:rPr>
                <w:rFonts w:hint="default" w:ascii="Arial" w:hAnsi="Arial" w:eastAsia="Arial" w:cs="Arial"/>
                <w:i w:val="0"/>
                <w:iCs w:val="0"/>
                <w:caps w:val="0"/>
                <w:color w:val="4D4D4D"/>
                <w:spacing w:val="0"/>
                <w:sz w:val="13"/>
                <w:szCs w:val="13"/>
                <w:shd w:val="clear" w:fill="FFFFFF"/>
              </w:rPr>
            </w:rPrChange>
          </w:rPr>
          <w:t>数据定义是一个定义了应用程序中使用的所有数据元素和结构的共享文档,其中对每个数据元素和结构都准确描述:含义,类型,数据大小,格式计算单位,精度以及取值范围.数据定义的维护独立与软件需求规格说明,并且在软件产品开发和维护的任何阶段,均向风险承担着开放</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56" w:author="大佬" w:date="2023-10-10T10:53:57Z"/>
          <w:rFonts w:hint="eastAsia" w:ascii="Times New Roman" w:hAnsi="Times New Roman" w:eastAsia="宋体" w:cs="Times New Roman"/>
          <w:i w:val="0"/>
          <w:iCs w:val="0"/>
          <w:caps w:val="0"/>
          <w:color w:val="auto"/>
          <w:spacing w:val="0"/>
          <w:kern w:val="2"/>
          <w:sz w:val="21"/>
          <w:szCs w:val="21"/>
          <w:lang w:val="en-GB" w:bidi="ar-SA"/>
          <w:rPrChange w:id="457" w:author="大佬" w:date="2023-10-10T10:57:18Z">
            <w:rPr>
              <w:ins w:id="458" w:author="大佬" w:date="2023-10-10T10:53:57Z"/>
              <w:rFonts w:hint="default" w:ascii="Arial" w:hAnsi="Arial" w:eastAsia="Arial" w:cs="Arial"/>
              <w:i w:val="0"/>
              <w:iCs w:val="0"/>
              <w:caps w:val="0"/>
              <w:color w:val="4D4D4D"/>
              <w:spacing w:val="0"/>
              <w:sz w:val="13"/>
              <w:szCs w:val="13"/>
            </w:rPr>
          </w:rPrChange>
        </w:rPr>
        <w:pPrChange w:id="455" w:author="大佬" w:date="2023-10-16T20:41:46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59"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60" w:author="大佬" w:date="2023-10-10T10:57:18Z">
              <w:rPr>
                <w:rFonts w:hint="default" w:ascii="Arial" w:hAnsi="Arial" w:eastAsia="Arial" w:cs="Arial"/>
                <w:i w:val="0"/>
                <w:iCs w:val="0"/>
                <w:caps w:val="0"/>
                <w:color w:val="4D4D4D"/>
                <w:spacing w:val="0"/>
                <w:sz w:val="13"/>
                <w:szCs w:val="13"/>
                <w:shd w:val="clear" w:fill="FFFFFF"/>
              </w:rPr>
            </w:rPrChange>
          </w:rPr>
          <w:t>如果为软件开发项目创建一个独立的数据定义,而不是为了每一项特性描述有关的数据源,有利于避免冗余和不一致性,但是却不利于多人协同编写需求分析报告,容易遗漏数据,也不方便阅读,因此还是建议为每个特性描述有关的数据项,汇总数据项创建数据定义,在根据数据定义复核全部数据,使得他们的名称和含义一致.必须注意的是,为了避免二义性,再汇总数据项时应该根据数据项所代表的实际意义汇总,而不是根据数据项的名称汇总.</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62" w:author="大佬" w:date="2023-10-10T10:53:57Z"/>
          <w:rFonts w:hint="eastAsia" w:ascii="Times New Roman" w:hAnsi="Times New Roman" w:eastAsia="宋体" w:cs="Times New Roman"/>
          <w:b w:val="0"/>
          <w:bCs w:val="0"/>
          <w:i w:val="0"/>
          <w:iCs w:val="0"/>
          <w:caps w:val="0"/>
          <w:color w:val="auto"/>
          <w:spacing w:val="0"/>
          <w:kern w:val="2"/>
          <w:sz w:val="21"/>
          <w:szCs w:val="21"/>
          <w:shd w:val="clear" w:fill="auto"/>
          <w:lang w:val="en-GB" w:bidi="ar-SA"/>
          <w:rPrChange w:id="463" w:author="大佬" w:date="2023-10-16T20:39:38Z">
            <w:rPr>
              <w:ins w:id="464" w:author="大佬" w:date="2023-10-10T10:53:57Z"/>
              <w:rFonts w:hint="eastAsia" w:ascii="微软雅黑" w:hAnsi="微软雅黑" w:eastAsia="微软雅黑" w:cs="微软雅黑"/>
              <w:b/>
              <w:bCs/>
              <w:i w:val="0"/>
              <w:iCs w:val="0"/>
              <w:caps w:val="0"/>
              <w:color w:val="4F4F4F"/>
              <w:spacing w:val="0"/>
              <w:sz w:val="17"/>
              <w:szCs w:val="17"/>
            </w:rPr>
          </w:rPrChange>
        </w:rPr>
        <w:pPrChange w:id="461" w:author="大佬" w:date="2023-10-16T20:41:15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465" w:author="大佬" w:date="2023-10-10T10:53:57Z">
        <w:bookmarkStart w:id="34" w:name="t32"/>
        <w:bookmarkEnd w:id="34"/>
        <w:r>
          <w:rPr>
            <w:rFonts w:hint="eastAsia" w:ascii="Times New Roman" w:hAnsi="Times New Roman" w:eastAsia="宋体" w:cs="Times New Roman"/>
            <w:b w:val="0"/>
            <w:bCs w:val="0"/>
            <w:i w:val="0"/>
            <w:iCs w:val="0"/>
            <w:caps w:val="0"/>
            <w:color w:val="auto"/>
            <w:spacing w:val="0"/>
            <w:kern w:val="2"/>
            <w:sz w:val="21"/>
            <w:szCs w:val="21"/>
            <w:shd w:val="clear" w:fill="auto"/>
            <w:lang w:val="en-GB" w:bidi="ar-SA"/>
            <w:rPrChange w:id="466" w:author="大佬" w:date="2023-10-16T20:39:38Z">
              <w:rPr>
                <w:rFonts w:hint="eastAsia" w:ascii="微软雅黑" w:hAnsi="微软雅黑" w:eastAsia="微软雅黑" w:cs="微软雅黑"/>
                <w:b/>
                <w:bCs/>
                <w:i w:val="0"/>
                <w:iCs w:val="0"/>
                <w:caps w:val="0"/>
                <w:color w:val="4F4F4F"/>
                <w:spacing w:val="0"/>
                <w:sz w:val="17"/>
                <w:szCs w:val="17"/>
                <w:shd w:val="clear" w:fill="FFFFFF"/>
              </w:rPr>
            </w:rPrChange>
          </w:rPr>
          <w:t>8       分析模型</w:t>
        </w:r>
      </w:ins>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68" w:author="大佬" w:date="2023-10-10T10:53:57Z"/>
          <w:rFonts w:hint="eastAsia" w:ascii="Times New Roman" w:hAnsi="Times New Roman" w:eastAsia="宋体" w:cs="Times New Roman"/>
          <w:i w:val="0"/>
          <w:iCs w:val="0"/>
          <w:caps w:val="0"/>
          <w:color w:val="auto"/>
          <w:spacing w:val="0"/>
          <w:kern w:val="2"/>
          <w:sz w:val="21"/>
          <w:szCs w:val="21"/>
          <w:shd w:val="clear" w:fill="auto"/>
          <w:lang w:val="en-GB" w:bidi="ar-SA"/>
          <w:rPrChange w:id="469" w:author="大佬" w:date="2023-10-16T20:39:38Z">
            <w:rPr>
              <w:ins w:id="470" w:author="大佬" w:date="2023-10-10T10:53:57Z"/>
              <w:rFonts w:hint="default" w:ascii="Arial" w:hAnsi="Arial" w:eastAsia="Arial" w:cs="Arial"/>
              <w:i w:val="0"/>
              <w:iCs w:val="0"/>
              <w:caps w:val="0"/>
              <w:color w:val="4D4D4D"/>
              <w:spacing w:val="0"/>
              <w:sz w:val="13"/>
              <w:szCs w:val="13"/>
            </w:rPr>
          </w:rPrChange>
        </w:rPr>
        <w:pPrChange w:id="467" w:author="大佬" w:date="2023-10-16T20:41:15Z">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7" w:afterAutospacing="0" w:line="206" w:lineRule="atLeast"/>
            <w:ind w:left="0" w:right="0" w:firstLine="0"/>
          </w:pPr>
        </w:pPrChange>
      </w:pPr>
      <w:ins w:id="471"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72" w:author="大佬" w:date="2023-10-16T20:39:38Z">
              <w:rPr>
                <w:rFonts w:hint="default" w:ascii="Arial" w:hAnsi="Arial" w:eastAsia="Arial" w:cs="Arial"/>
                <w:i w:val="0"/>
                <w:iCs w:val="0"/>
                <w:caps w:val="0"/>
                <w:color w:val="4D4D4D"/>
                <w:spacing w:val="0"/>
                <w:sz w:val="13"/>
                <w:szCs w:val="13"/>
                <w:shd w:val="clear" w:fill="FFFFFF"/>
              </w:rPr>
            </w:rPrChange>
          </w:rPr>
          <w:t>这是一个可选部分,包括或涉及到相关的分析模型</w:t>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0" w:lineRule="exact"/>
        <w:ind w:left="0" w:right="0" w:firstLine="420" w:firstLineChars="200"/>
        <w:rPr>
          <w:ins w:id="474" w:author="大佬" w:date="2023-10-10T10:53:57Z"/>
          <w:rFonts w:hint="eastAsia" w:ascii="Times New Roman" w:hAnsi="Times New Roman" w:eastAsia="宋体" w:cs="Times New Roman"/>
          <w:b w:val="0"/>
          <w:bCs w:val="0"/>
          <w:i w:val="0"/>
          <w:iCs w:val="0"/>
          <w:caps w:val="0"/>
          <w:color w:val="auto"/>
          <w:spacing w:val="0"/>
          <w:kern w:val="2"/>
          <w:sz w:val="21"/>
          <w:szCs w:val="21"/>
          <w:shd w:val="clear" w:fill="auto"/>
          <w:lang w:val="en-GB" w:bidi="ar-SA"/>
          <w:rPrChange w:id="475" w:author="大佬" w:date="2023-10-16T20:39:38Z">
            <w:rPr>
              <w:ins w:id="476" w:author="大佬" w:date="2023-10-10T10:53:57Z"/>
              <w:rFonts w:hint="eastAsia" w:ascii="微软雅黑" w:hAnsi="微软雅黑" w:eastAsia="微软雅黑" w:cs="微软雅黑"/>
              <w:b/>
              <w:bCs/>
              <w:i w:val="0"/>
              <w:iCs w:val="0"/>
              <w:caps w:val="0"/>
              <w:color w:val="4F4F4F"/>
              <w:spacing w:val="0"/>
              <w:sz w:val="17"/>
              <w:szCs w:val="17"/>
            </w:rPr>
          </w:rPrChange>
        </w:rPr>
        <w:pPrChange w:id="473" w:author="大佬" w:date="2023-10-16T20:41:15Z">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69" w:afterAutospacing="0" w:line="257" w:lineRule="atLeast"/>
            <w:ind w:left="0" w:right="0" w:firstLine="0"/>
          </w:pPr>
        </w:pPrChange>
      </w:pPr>
      <w:ins w:id="477" w:author="大佬" w:date="2023-10-10T10:53:57Z">
        <w:bookmarkStart w:id="35" w:name="t33"/>
        <w:bookmarkEnd w:id="35"/>
        <w:r>
          <w:rPr>
            <w:rFonts w:hint="eastAsia" w:ascii="Times New Roman" w:hAnsi="Times New Roman" w:eastAsia="宋体" w:cs="Times New Roman"/>
            <w:b w:val="0"/>
            <w:bCs w:val="0"/>
            <w:i w:val="0"/>
            <w:iCs w:val="0"/>
            <w:caps w:val="0"/>
            <w:color w:val="auto"/>
            <w:spacing w:val="0"/>
            <w:kern w:val="2"/>
            <w:sz w:val="21"/>
            <w:szCs w:val="21"/>
            <w:shd w:val="clear" w:fill="auto"/>
            <w:lang w:val="en-GB" w:bidi="ar-SA"/>
            <w:rPrChange w:id="478" w:author="大佬" w:date="2023-10-16T20:39:38Z">
              <w:rPr>
                <w:rFonts w:hint="eastAsia" w:ascii="微软雅黑" w:hAnsi="微软雅黑" w:eastAsia="微软雅黑" w:cs="微软雅黑"/>
                <w:b/>
                <w:bCs/>
                <w:i w:val="0"/>
                <w:iCs w:val="0"/>
                <w:caps w:val="0"/>
                <w:color w:val="4F4F4F"/>
                <w:spacing w:val="0"/>
                <w:sz w:val="17"/>
                <w:szCs w:val="17"/>
                <w:shd w:val="clear" w:fill="FFFFFF"/>
              </w:rPr>
            </w:rPrChange>
          </w:rPr>
          <w:t>9       待定问题列表</w:t>
        </w:r>
      </w:ins>
    </w:p>
    <w:p>
      <w:pPr>
        <w:pStyle w:val="10"/>
        <w:widowControl/>
        <w:pBdr>
          <w:top w:val="none" w:color="auto" w:sz="0" w:space="0"/>
          <w:left w:val="none" w:color="auto" w:sz="0" w:space="0"/>
          <w:bottom w:val="none" w:color="auto" w:sz="0" w:space="0"/>
          <w:right w:val="none" w:color="auto" w:sz="0" w:space="0"/>
        </w:pBdr>
        <w:shd w:val="clear" w:fill="FFFFFF"/>
        <w:tabs>
          <w:tab w:val="left" w:pos="1680"/>
        </w:tabs>
        <w:snapToGrid w:val="0"/>
        <w:spacing w:beforeAutospacing="0" w:after="0" w:afterAutospacing="0" w:line="400" w:lineRule="exact"/>
        <w:ind w:firstLine="420" w:firstLineChars="200"/>
        <w:rPr>
          <w:ins w:id="480" w:author="大佬" w:date="2023-10-10T10:56:49Z"/>
          <w:rFonts w:hint="eastAsia" w:ascii="Times New Roman" w:hAnsi="Times New Roman" w:eastAsia="宋体" w:cs="Times New Roman"/>
          <w:i w:val="0"/>
          <w:iCs w:val="0"/>
          <w:caps w:val="0"/>
          <w:color w:val="auto"/>
          <w:spacing w:val="0"/>
          <w:kern w:val="2"/>
          <w:sz w:val="21"/>
          <w:szCs w:val="21"/>
          <w:shd w:val="clear" w:fill="auto"/>
          <w:lang w:val="en-GB" w:bidi="ar-SA"/>
          <w:rPrChange w:id="481" w:author="大佬" w:date="2023-10-16T20:39:38Z">
            <w:rPr>
              <w:ins w:id="482" w:author="大佬" w:date="2023-10-10T10:56:49Z"/>
              <w:rFonts w:hint="default" w:ascii="Arial" w:hAnsi="Arial" w:eastAsia="Arial" w:cs="Arial"/>
              <w:i w:val="0"/>
              <w:iCs w:val="0"/>
              <w:caps w:val="0"/>
              <w:color w:val="4D4D4D"/>
              <w:spacing w:val="0"/>
              <w:sz w:val="13"/>
              <w:szCs w:val="13"/>
              <w:shd w:val="clear" w:fill="FFFFFF"/>
            </w:rPr>
          </w:rPrChange>
        </w:rPr>
        <w:pPrChange w:id="479" w:author="大佬" w:date="2023-10-16T20:41:15Z">
          <w:pPr>
            <w:tabs>
              <w:tab w:val="left" w:pos="1680"/>
            </w:tabs>
            <w:snapToGrid w:val="0"/>
            <w:spacing w:line="400" w:lineRule="exact"/>
            <w:ind w:firstLine="420" w:firstLineChars="200"/>
          </w:pPr>
        </w:pPrChange>
      </w:pPr>
      <w:ins w:id="483" w:author="大佬" w:date="2023-10-10T10:53:57Z">
        <w:r>
          <w:rPr>
            <w:rFonts w:hint="eastAsia" w:ascii="Times New Roman" w:hAnsi="Times New Roman" w:eastAsia="宋体" w:cs="Times New Roman"/>
            <w:i w:val="0"/>
            <w:iCs w:val="0"/>
            <w:caps w:val="0"/>
            <w:color w:val="auto"/>
            <w:spacing w:val="0"/>
            <w:kern w:val="2"/>
            <w:sz w:val="21"/>
            <w:szCs w:val="21"/>
            <w:shd w:val="clear" w:fill="auto"/>
            <w:lang w:val="en-GB" w:bidi="ar-SA"/>
            <w:rPrChange w:id="484" w:author="大佬" w:date="2023-10-16T20:39:38Z">
              <w:rPr>
                <w:rFonts w:hint="default" w:ascii="Arial" w:hAnsi="Arial" w:eastAsia="Arial" w:cs="Arial"/>
                <w:i w:val="0"/>
                <w:iCs w:val="0"/>
                <w:caps w:val="0"/>
                <w:color w:val="4D4D4D"/>
                <w:spacing w:val="0"/>
                <w:sz w:val="13"/>
                <w:szCs w:val="13"/>
                <w:shd w:val="clear" w:fill="FFFFFF"/>
              </w:rPr>
            </w:rPrChange>
          </w:rPr>
          <w:t>编辑一张在软件产品需求分析报告中待确定问题时的列表,把每一个表项都编上号,以便跟踪调查.</w:t>
        </w:r>
      </w:ins>
    </w:p>
    <w:p>
      <w:pPr>
        <w:pStyle w:val="10"/>
        <w:widowControl/>
        <w:pBdr>
          <w:top w:val="none" w:color="auto" w:sz="0" w:space="0"/>
          <w:left w:val="none" w:color="auto" w:sz="0" w:space="0"/>
          <w:bottom w:val="none" w:color="auto" w:sz="0" w:space="0"/>
          <w:right w:val="none" w:color="auto" w:sz="0" w:space="0"/>
        </w:pBdr>
        <w:shd w:val="clear" w:fill="FFFFFF"/>
        <w:tabs>
          <w:tab w:val="left" w:pos="1680"/>
        </w:tabs>
        <w:bidi/>
        <w:snapToGrid/>
        <w:spacing w:after="137" w:line="206" w:lineRule="atLeast"/>
        <w:ind w:firstLine="420" w:firstLineChars="200"/>
        <w:jc w:val="left"/>
        <w:rPr>
          <w:rFonts w:hint="eastAsia" w:ascii="Times New Roman" w:hAnsi="Times New Roman" w:eastAsia="宋体" w:cs="Times New Roman"/>
          <w:i w:val="0"/>
          <w:iCs w:val="0"/>
          <w:caps w:val="0"/>
          <w:color w:val="4D4D4D"/>
          <w:spacing w:val="0"/>
          <w:kern w:val="2"/>
          <w:sz w:val="21"/>
          <w:szCs w:val="21"/>
          <w:shd w:val="clear" w:fill="FFFFFF"/>
          <w:lang w:val="en-GB" w:eastAsia="zh-CN" w:bidi="ar-SA"/>
          <w:rPrChange w:id="486" w:author="大佬" w:date="2023-10-10T10:58:18Z">
            <w:rPr>
              <w:rFonts w:hint="default" w:ascii="Arial" w:hAnsi="Arial" w:eastAsia="宋体" w:cs="Arial"/>
              <w:i w:val="0"/>
              <w:iCs w:val="0"/>
              <w:caps w:val="0"/>
              <w:color w:val="4D4D4D"/>
              <w:spacing w:val="0"/>
              <w:sz w:val="13"/>
              <w:szCs w:val="13"/>
              <w:shd w:val="clear" w:fill="FFFFFF"/>
              <w:lang w:val="en-US" w:eastAsia="zh-CN"/>
            </w:rPr>
          </w:rPrChange>
        </w:rPr>
        <w:pPrChange w:id="485" w:author="大佬" w:date="2023-10-10T10:58:23Z">
          <w:pPr>
            <w:tabs>
              <w:tab w:val="left" w:pos="1680"/>
            </w:tabs>
            <w:snapToGrid w:val="0"/>
            <w:spacing w:line="400" w:lineRule="exact"/>
            <w:ind w:firstLine="420" w:firstLineChars="200"/>
          </w:pPr>
        </w:pPrChange>
      </w:pPr>
      <w:ins w:id="487" w:author="大佬" w:date="2023-10-10T10:57:56Z">
        <w:r>
          <w:rPr>
            <w:rFonts w:hint="eastAsia" w:ascii="Times New Roman" w:hAnsi="Times New Roman" w:cs="Times New Roman"/>
            <w:i w:val="0"/>
            <w:iCs w:val="0"/>
            <w:color w:val="4D4D4D"/>
            <w:spacing w:val="0"/>
            <w:kern w:val="2"/>
            <w:sz w:val="21"/>
            <w:szCs w:val="21"/>
            <w:shd w:val="clear" w:fill="FFFFFF"/>
            <w:lang w:val="en-GB" w:eastAsia="zh-CN" w:bidi="ar-SA"/>
            <w:rPrChange w:id="488" w:author="大佬" w:date="2023-10-10T10:58:18Z">
              <w:rPr>
                <w:rFonts w:hint="eastAsia" w:ascii="Arial" w:hAnsi="Arial" w:cs="Arial"/>
                <w:i w:val="0"/>
                <w:iCs w:val="0"/>
                <w:color w:val="4D4D4D"/>
                <w:spacing w:val="0"/>
                <w:sz w:val="13"/>
                <w:szCs w:val="13"/>
                <w:shd w:val="clear" w:fill="FFFFFF"/>
                <w:lang w:val="en-US" w:eastAsia="zh-CN"/>
              </w:rPr>
            </w:rPrChange>
          </w:rPr>
          <w:t>来自</w:t>
        </w:r>
      </w:ins>
      <w:ins w:id="489" w:author="大佬" w:date="2023-10-10T10:58:02Z">
        <w:r>
          <w:rPr>
            <w:rFonts w:hint="eastAsia" w:ascii="Times New Roman" w:hAnsi="Times New Roman" w:cs="Times New Roman"/>
            <w:i w:val="0"/>
            <w:iCs w:val="0"/>
            <w:color w:val="4D4D4D"/>
            <w:spacing w:val="0"/>
            <w:kern w:val="2"/>
            <w:sz w:val="21"/>
            <w:szCs w:val="21"/>
            <w:shd w:val="clear" w:fill="FFFFFF"/>
            <w:lang w:val="en-GB" w:eastAsia="zh-CN" w:bidi="ar-SA"/>
            <w:rPrChange w:id="490" w:author="大佬" w:date="2023-10-10T10:58:18Z">
              <w:rPr>
                <w:rFonts w:hint="eastAsia" w:ascii="Arial" w:hAnsi="Arial" w:cs="Arial"/>
                <w:i w:val="0"/>
                <w:iCs w:val="0"/>
                <w:color w:val="4D4D4D"/>
                <w:spacing w:val="0"/>
                <w:sz w:val="13"/>
                <w:szCs w:val="13"/>
                <w:shd w:val="clear" w:fill="FFFFFF"/>
                <w:lang w:val="en-US" w:eastAsia="zh-CN"/>
              </w:rPr>
            </w:rPrChange>
          </w:rPr>
          <w:t>CSDN</w:t>
        </w:r>
      </w:ins>
    </w:p>
    <w:p>
      <w:pPr>
        <w:tabs>
          <w:tab w:val="left" w:pos="1680"/>
        </w:tabs>
        <w:snapToGrid w:val="0"/>
        <w:spacing w:line="400" w:lineRule="exact"/>
        <w:ind w:firstLine="420" w:firstLineChars="200"/>
        <w:rPr>
          <w:ins w:id="491" w:author="cyc" w:date="2023-10-03T12:49:00Z"/>
          <w:szCs w:val="21"/>
          <w:lang w:val="en-GB"/>
        </w:rPr>
      </w:pPr>
      <w:ins w:id="492" w:author="cyc" w:date="2023-10-03T12:49:00Z">
        <w:r>
          <w:rPr>
            <w:rFonts w:hint="eastAsia"/>
            <w:szCs w:val="21"/>
          </w:rPr>
          <w:t>2</w:t>
        </w:r>
      </w:ins>
      <w:ins w:id="493" w:author="cyc" w:date="2023-10-03T12:49:00Z">
        <w:r>
          <w:rPr>
            <w:rFonts w:hint="eastAsia"/>
            <w:szCs w:val="21"/>
            <w:lang w:val="en-GB"/>
          </w:rPr>
          <w:t>.</w:t>
        </w:r>
      </w:ins>
      <w:ins w:id="494" w:author="cyc" w:date="2023-10-03T12:49:00Z">
        <w:r>
          <w:rPr>
            <w:szCs w:val="21"/>
            <w:lang w:val="en-GB"/>
          </w:rPr>
          <w:t xml:space="preserve"> </w:t>
        </w:r>
      </w:ins>
      <w:ins w:id="495" w:author="cyc" w:date="2023-10-03T12:49:00Z">
        <w:r>
          <w:rPr>
            <w:rFonts w:hint="eastAsia"/>
            <w:szCs w:val="21"/>
            <w:lang w:val="en-GB"/>
          </w:rPr>
          <w:t>【绘图题】百度搜索</w:t>
        </w:r>
      </w:ins>
      <w:ins w:id="496" w:author="cyc" w:date="2023-10-03T12:49:00Z">
        <w:r>
          <w:rPr>
            <w:szCs w:val="21"/>
            <w:lang w:val="en-GB"/>
          </w:rPr>
          <w:t>1</w:t>
        </w:r>
      </w:ins>
      <w:ins w:id="497" w:author="cyc" w:date="2023-10-03T12:49:00Z">
        <w:r>
          <w:rPr>
            <w:rFonts w:hint="eastAsia"/>
            <w:szCs w:val="21"/>
            <w:lang w:val="en-GB"/>
          </w:rPr>
          <w:t>-</w:t>
        </w:r>
      </w:ins>
      <w:ins w:id="498" w:author="cyc" w:date="2023-10-03T12:49:00Z">
        <w:r>
          <w:rPr>
            <w:szCs w:val="21"/>
            <w:lang w:val="en-GB"/>
          </w:rPr>
          <w:t>2</w:t>
        </w:r>
      </w:ins>
      <w:ins w:id="499" w:author="cyc" w:date="2023-10-03T12:49:00Z">
        <w:r>
          <w:rPr>
            <w:rFonts w:hint="eastAsia"/>
            <w:szCs w:val="21"/>
            <w:lang w:val="en-GB"/>
          </w:rPr>
          <w:t>张数据流图，请重新绘制它们，并回答以下问题：</w:t>
        </w:r>
      </w:ins>
    </w:p>
    <w:p>
      <w:pPr>
        <w:tabs>
          <w:tab w:val="left" w:pos="1680"/>
        </w:tabs>
        <w:snapToGrid w:val="0"/>
        <w:spacing w:line="400" w:lineRule="exact"/>
        <w:ind w:firstLine="420" w:firstLineChars="200"/>
        <w:rPr>
          <w:ins w:id="500" w:author="cyc" w:date="2023-10-03T12:49:00Z"/>
          <w:szCs w:val="21"/>
          <w:lang w:val="en-GB"/>
        </w:rPr>
      </w:pPr>
      <w:ins w:id="501" w:author="cyc" w:date="2023-10-03T12:49:00Z">
        <w:r>
          <w:rPr>
            <w:szCs w:val="21"/>
            <w:lang w:val="en-GB"/>
          </w:rPr>
          <w:t>1</w:t>
        </w:r>
      </w:ins>
      <w:ins w:id="502" w:author="cyc" w:date="2023-10-03T12:49:00Z">
        <w:r>
          <w:rPr>
            <w:rFonts w:hint="eastAsia"/>
            <w:szCs w:val="21"/>
            <w:lang w:val="en-GB"/>
          </w:rPr>
          <w:t>）有哪些外部实体；</w:t>
        </w:r>
      </w:ins>
    </w:p>
    <w:p>
      <w:pPr>
        <w:tabs>
          <w:tab w:val="left" w:pos="1680"/>
        </w:tabs>
        <w:snapToGrid w:val="0"/>
        <w:spacing w:line="400" w:lineRule="exact"/>
        <w:ind w:firstLine="420" w:firstLineChars="200"/>
        <w:rPr>
          <w:ins w:id="503" w:author="cyc" w:date="2023-10-03T12:49:00Z"/>
          <w:szCs w:val="21"/>
          <w:lang w:val="en-GB"/>
        </w:rPr>
      </w:pPr>
      <w:ins w:id="504" w:author="cyc" w:date="2023-10-03T12:49:00Z">
        <w:r>
          <w:rPr>
            <w:rFonts w:hint="eastAsia"/>
            <w:szCs w:val="21"/>
            <w:lang w:val="en-GB"/>
          </w:rPr>
          <w:t>2）有哪些加工；</w:t>
        </w:r>
      </w:ins>
    </w:p>
    <w:p>
      <w:pPr>
        <w:tabs>
          <w:tab w:val="left" w:pos="1680"/>
        </w:tabs>
        <w:snapToGrid w:val="0"/>
        <w:spacing w:line="400" w:lineRule="exact"/>
        <w:ind w:firstLine="420" w:firstLineChars="200"/>
        <w:rPr>
          <w:ins w:id="505" w:author="cyc" w:date="2023-10-03T12:49:00Z"/>
          <w:szCs w:val="21"/>
          <w:lang w:val="en-GB"/>
        </w:rPr>
      </w:pPr>
      <w:ins w:id="506" w:author="cyc" w:date="2023-10-03T12:49:00Z">
        <w:r>
          <w:rPr>
            <w:rFonts w:hint="eastAsia"/>
            <w:szCs w:val="21"/>
            <w:lang w:val="en-GB"/>
          </w:rPr>
          <w:t>3）有哪些存储；</w:t>
        </w:r>
      </w:ins>
    </w:p>
    <w:p>
      <w:pPr>
        <w:tabs>
          <w:tab w:val="left" w:pos="1680"/>
        </w:tabs>
        <w:snapToGrid w:val="0"/>
        <w:spacing w:line="400" w:lineRule="exact"/>
        <w:ind w:firstLine="420" w:firstLineChars="200"/>
        <w:rPr>
          <w:ins w:id="507" w:author="cyc" w:date="2023-10-03T12:49:00Z"/>
          <w:szCs w:val="21"/>
          <w:lang w:val="en-GB"/>
        </w:rPr>
      </w:pPr>
      <w:ins w:id="508" w:author="cyc" w:date="2023-10-03T12:49:00Z">
        <w:r>
          <w:rPr>
            <w:rFonts w:hint="eastAsia"/>
            <w:szCs w:val="21"/>
            <w:lang w:val="en-GB"/>
          </w:rPr>
          <w:t>4）简要描述该图的功能；</w:t>
        </w:r>
      </w:ins>
    </w:p>
    <w:p>
      <w:pPr>
        <w:tabs>
          <w:tab w:val="left" w:pos="1680"/>
        </w:tabs>
        <w:snapToGrid w:val="0"/>
        <w:spacing w:line="400" w:lineRule="exact"/>
        <w:ind w:firstLine="420" w:firstLineChars="200"/>
        <w:rPr>
          <w:ins w:id="509" w:author="cyc" w:date="2023-10-03T12:49:00Z"/>
          <w:szCs w:val="21"/>
          <w:lang w:val="en-GB"/>
        </w:rPr>
      </w:pPr>
      <w:ins w:id="510" w:author="cyc" w:date="2023-10-03T12:49:00Z">
        <w:r>
          <w:rPr>
            <w:szCs w:val="21"/>
            <w:lang w:val="en-GB"/>
          </w:rPr>
          <w:t>5</w:t>
        </w:r>
      </w:ins>
      <w:ins w:id="511" w:author="cyc" w:date="2023-10-03T12:49:00Z">
        <w:r>
          <w:rPr>
            <w:rFonts w:hint="eastAsia"/>
            <w:szCs w:val="21"/>
            <w:lang w:val="en-GB"/>
          </w:rPr>
          <w:t>）针对该图中的外部实体、加工、存储、数据流，写出它们的数据字典（此题只写1个图的即可</w:t>
        </w:r>
      </w:ins>
      <w:ins w:id="512" w:author="cyc" w:date="2023-10-03T12:56:00Z">
        <w:r>
          <w:rPr>
            <w:rFonts w:hint="eastAsia"/>
            <w:szCs w:val="21"/>
            <w:lang w:val="en-GB"/>
          </w:rPr>
          <w:t>，</w:t>
        </w:r>
      </w:ins>
      <w:ins w:id="513" w:author="cyc" w:date="2023-10-03T12:56:00Z">
        <w:r>
          <w:rPr>
            <w:rFonts w:hint="eastAsia"/>
            <w:szCs w:val="21"/>
          </w:rPr>
          <w:t>且每种元素写出一个即可</w:t>
        </w:r>
      </w:ins>
      <w:ins w:id="514" w:author="cyc" w:date="2023-10-03T12:49:00Z">
        <w:r>
          <w:rPr>
            <w:rFonts w:hint="eastAsia"/>
            <w:szCs w:val="21"/>
            <w:lang w:val="en-GB"/>
          </w:rPr>
          <w:t>）。</w:t>
        </w:r>
      </w:ins>
    </w:p>
    <w:p>
      <w:pPr>
        <w:tabs>
          <w:tab w:val="left" w:pos="1680"/>
        </w:tabs>
        <w:snapToGrid w:val="0"/>
        <w:spacing w:line="400" w:lineRule="exact"/>
        <w:ind w:firstLine="420" w:firstLineChars="200"/>
        <w:rPr>
          <w:ins w:id="515" w:author="cyc" w:date="2023-10-03T12:49:00Z"/>
          <w:szCs w:val="21"/>
          <w:lang w:val="en-GB"/>
        </w:rPr>
      </w:pPr>
      <w:ins w:id="516" w:author="cyc" w:date="2023-10-03T12:49:00Z">
        <w:r>
          <w:rPr>
            <w:rFonts w:hint="eastAsia"/>
            <w:szCs w:val="21"/>
            <w:lang w:val="en-GB"/>
          </w:rPr>
          <w:t>要求：1）请使用软件工程标准的符号（外部实体：矩形；加工：正圆形；存储：两条平行线；数据流：带箭头的直线），否则扣分；</w:t>
        </w:r>
      </w:ins>
    </w:p>
    <w:p>
      <w:pPr>
        <w:numPr>
          <w:ilvl w:val="0"/>
          <w:numId w:val="1"/>
          <w:ins w:id="518" w:author="大佬" w:date="2023-10-15T16:28:42Z"/>
        </w:numPr>
        <w:tabs>
          <w:tab w:val="left" w:pos="1680"/>
        </w:tabs>
        <w:snapToGrid w:val="0"/>
        <w:spacing w:line="400" w:lineRule="exact"/>
        <w:ind w:firstLine="420" w:firstLineChars="200"/>
        <w:rPr>
          <w:ins w:id="519" w:author="大佬" w:date="2023-10-16T20:43:31Z"/>
          <w:rFonts w:hint="eastAsia"/>
          <w:szCs w:val="21"/>
          <w:lang w:val="en-GB"/>
        </w:rPr>
        <w:pPrChange w:id="517" w:author="大佬" w:date="2023-10-15T16:28:42Z">
          <w:pPr>
            <w:tabs>
              <w:tab w:val="left" w:pos="1680"/>
            </w:tabs>
            <w:snapToGrid w:val="0"/>
            <w:spacing w:line="400" w:lineRule="exact"/>
            <w:ind w:firstLine="420" w:firstLineChars="200"/>
          </w:pPr>
        </w:pPrChange>
      </w:pPr>
      <w:ins w:id="520" w:author="cyc" w:date="2023-10-03T12:49:00Z">
        <w:del w:id="521" w:author="大佬" w:date="2023-10-15T16:28:42Z">
          <w:r>
            <w:rPr>
              <w:szCs w:val="21"/>
              <w:lang w:val="en-GB"/>
            </w:rPr>
            <w:delText>2</w:delText>
          </w:r>
        </w:del>
      </w:ins>
      <w:ins w:id="522" w:author="cyc" w:date="2023-10-03T12:49:00Z">
        <w:del w:id="523" w:author="大佬" w:date="2023-10-15T16:28:42Z">
          <w:r>
            <w:rPr>
              <w:rFonts w:hint="eastAsia"/>
              <w:szCs w:val="21"/>
              <w:lang w:val="en-GB"/>
            </w:rPr>
            <w:delText>）</w:delText>
          </w:r>
        </w:del>
      </w:ins>
      <w:ins w:id="524" w:author="cyc" w:date="2023-10-03T12:49:00Z">
        <w:r>
          <w:rPr>
            <w:rFonts w:hint="eastAsia"/>
            <w:szCs w:val="21"/>
            <w:lang w:val="en-GB"/>
          </w:rPr>
          <w:t>所绘制的图不得与本文中其它习题一样。</w:t>
        </w:r>
      </w:ins>
    </w:p>
    <w:p>
      <w:pPr>
        <w:numPr>
          <w:ilvl w:val="-1"/>
          <w:numId w:val="0"/>
        </w:numPr>
        <w:tabs>
          <w:tab w:val="left" w:pos="1680"/>
        </w:tabs>
        <w:snapToGrid w:val="0"/>
        <w:spacing w:line="400" w:lineRule="exact"/>
        <w:ind w:firstLine="0" w:firstLineChars="0"/>
        <w:rPr>
          <w:ins w:id="526" w:author="大佬" w:date="2023-10-15T16:28:42Z"/>
          <w:rFonts w:hint="eastAsia"/>
          <w:szCs w:val="21"/>
          <w:lang w:val="en-GB"/>
        </w:rPr>
        <w:pPrChange w:id="525" w:author="大佬" w:date="2023-10-16T20:43:33Z">
          <w:pPr>
            <w:tabs>
              <w:tab w:val="left" w:pos="1680"/>
            </w:tabs>
            <w:snapToGrid w:val="0"/>
            <w:spacing w:line="400" w:lineRule="exact"/>
            <w:ind w:firstLine="420" w:firstLineChars="200"/>
          </w:pPr>
        </w:pPrChange>
      </w:pPr>
    </w:p>
    <w:p>
      <w:pPr>
        <w:numPr>
          <w:ilvl w:val="-1"/>
          <w:numId w:val="0"/>
        </w:numPr>
        <w:tabs>
          <w:tab w:val="left" w:pos="1680"/>
        </w:tabs>
        <w:snapToGrid w:val="0"/>
        <w:spacing w:line="400" w:lineRule="exact"/>
        <w:ind w:firstLine="0" w:firstLineChars="0"/>
        <w:rPr>
          <w:ins w:id="528" w:author="cyc" w:date="2023-10-03T12:49:00Z"/>
          <w:rFonts w:hint="default" w:eastAsia="宋体"/>
          <w:szCs w:val="21"/>
          <w:lang w:val="en-US" w:eastAsia="zh-CN"/>
        </w:rPr>
        <w:pPrChange w:id="527" w:author="大佬" w:date="2023-10-15T16:28:43Z">
          <w:pPr>
            <w:tabs>
              <w:tab w:val="left" w:pos="1680"/>
            </w:tabs>
            <w:snapToGrid w:val="0"/>
            <w:spacing w:line="400" w:lineRule="exact"/>
            <w:ind w:firstLine="420" w:firstLineChars="200"/>
          </w:pPr>
        </w:pPrChange>
      </w:pPr>
      <w:ins w:id="529" w:author="大佬" w:date="2023-10-15T16:28:54Z">
        <w:r>
          <w:rPr>
            <w:rFonts w:hint="eastAsia"/>
            <w:szCs w:val="21"/>
            <w:lang w:val="en-US" w:eastAsia="zh-CN"/>
          </w:rPr>
          <w:t>数据</w:t>
        </w:r>
      </w:ins>
      <w:ins w:id="530" w:author="大佬" w:date="2023-10-15T16:28:56Z">
        <w:r>
          <w:rPr>
            <w:rFonts w:hint="eastAsia"/>
            <w:szCs w:val="21"/>
            <w:lang w:val="en-US" w:eastAsia="zh-CN"/>
          </w:rPr>
          <w:t>流图</w:t>
        </w:r>
      </w:ins>
      <w:ins w:id="531" w:author="大佬" w:date="2023-10-15T16:28:58Z">
        <w:r>
          <w:rPr>
            <w:rFonts w:hint="eastAsia"/>
            <w:szCs w:val="21"/>
            <w:lang w:val="en-US" w:eastAsia="zh-CN"/>
          </w:rPr>
          <w:t>如图：</w:t>
        </w:r>
      </w:ins>
    </w:p>
    <w:p>
      <w:pPr>
        <w:tabs>
          <w:tab w:val="left" w:pos="1680"/>
        </w:tabs>
        <w:snapToGrid w:val="0"/>
        <w:spacing w:line="240" w:lineRule="auto"/>
        <w:ind w:firstLine="420" w:firstLineChars="200"/>
        <w:rPr>
          <w:ins w:id="533" w:author="cyc" w:date="2023-10-03T12:49:00Z"/>
          <w:szCs w:val="21"/>
        </w:rPr>
        <w:pPrChange w:id="532" w:author="大佬" w:date="2023-10-10T11:22:46Z">
          <w:pPr>
            <w:tabs>
              <w:tab w:val="left" w:pos="1680"/>
            </w:tabs>
            <w:snapToGrid w:val="0"/>
            <w:spacing w:line="400" w:lineRule="exact"/>
            <w:ind w:firstLine="420" w:firstLineChars="200"/>
          </w:pPr>
        </w:pPrChange>
      </w:pPr>
    </w:p>
    <w:p>
      <w:pPr>
        <w:tabs>
          <w:tab w:val="left" w:pos="1680"/>
        </w:tabs>
        <w:snapToGrid w:val="0"/>
        <w:spacing w:line="240" w:lineRule="auto"/>
        <w:ind w:firstLine="420" w:firstLineChars="200"/>
        <w:rPr>
          <w:ins w:id="535" w:author="大佬" w:date="2023-10-15T16:29:02Z"/>
        </w:rPr>
        <w:pPrChange w:id="534" w:author="大佬" w:date="2023-10-10T11:35:06Z">
          <w:pPr>
            <w:tabs>
              <w:tab w:val="left" w:pos="1680"/>
            </w:tabs>
            <w:snapToGrid w:val="0"/>
            <w:spacing w:line="400" w:lineRule="exact"/>
            <w:ind w:firstLine="420" w:firstLineChars="200"/>
          </w:pPr>
        </w:pPrChange>
      </w:pPr>
      <w:ins w:id="536" w:author="大佬" w:date="2023-10-15T16:29:01Z">
        <w:r>
          <w:rPr/>
          <w:drawing>
            <wp:inline distT="0" distB="0" distL="114300" distR="114300">
              <wp:extent cx="5271135" cy="263398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2633980"/>
                      </a:xfrm>
                      <a:prstGeom prst="rect">
                        <a:avLst/>
                      </a:prstGeom>
                      <a:noFill/>
                      <a:ln>
                        <a:noFill/>
                      </a:ln>
                    </pic:spPr>
                  </pic:pic>
                </a:graphicData>
              </a:graphic>
            </wp:inline>
          </w:drawing>
        </w:r>
      </w:ins>
    </w:p>
    <w:p>
      <w:pPr>
        <w:tabs>
          <w:tab w:val="left" w:pos="1680"/>
        </w:tabs>
        <w:snapToGrid w:val="0"/>
        <w:spacing w:line="240" w:lineRule="auto"/>
        <w:ind w:firstLine="420" w:firstLineChars="200"/>
        <w:jc w:val="center"/>
        <w:rPr>
          <w:ins w:id="539" w:author="大佬" w:date="2023-10-16T20:43:35Z"/>
          <w:rFonts w:hint="default"/>
          <w:lang w:val="en-US" w:eastAsia="zh-CN"/>
        </w:rPr>
        <w:pPrChange w:id="538" w:author="大佬" w:date="2023-10-15T16:29:04Z">
          <w:pPr>
            <w:tabs>
              <w:tab w:val="left" w:pos="1680"/>
            </w:tabs>
            <w:snapToGrid w:val="0"/>
            <w:spacing w:line="400" w:lineRule="exact"/>
            <w:ind w:firstLine="420" w:firstLineChars="200"/>
          </w:pPr>
        </w:pPrChange>
      </w:pPr>
      <w:ins w:id="540" w:author="大佬" w:date="2023-10-15T16:29:06Z">
        <w:r>
          <w:rPr>
            <w:rFonts w:hint="eastAsia"/>
            <w:lang w:val="en-US" w:eastAsia="zh-CN"/>
          </w:rPr>
          <w:t>图</w:t>
        </w:r>
      </w:ins>
      <w:ins w:id="541" w:author="大佬" w:date="2023-10-15T16:29:07Z">
        <w:r>
          <w:rPr>
            <w:rFonts w:hint="eastAsia"/>
            <w:lang w:val="en-US" w:eastAsia="zh-CN"/>
          </w:rPr>
          <w:t>2-1</w:t>
        </w:r>
      </w:ins>
      <w:ins w:id="542" w:author="大佬" w:date="2023-10-15T16:29:09Z">
        <w:r>
          <w:rPr>
            <w:rFonts w:hint="eastAsia"/>
            <w:lang w:val="en-US" w:eastAsia="zh-CN"/>
          </w:rPr>
          <w:t xml:space="preserve"> </w:t>
        </w:r>
      </w:ins>
      <w:ins w:id="543" w:author="大佬" w:date="2023-10-16T22:44:20Z">
        <w:r>
          <w:rPr>
            <w:rFonts w:hint="eastAsia"/>
            <w:lang w:val="en-US" w:eastAsia="zh-CN"/>
          </w:rPr>
          <w:t>理事会</w:t>
        </w:r>
      </w:ins>
      <w:ins w:id="544" w:author="大佬" w:date="2023-10-16T22:44:23Z">
        <w:r>
          <w:rPr>
            <w:rFonts w:hint="eastAsia"/>
            <w:lang w:val="en-US" w:eastAsia="zh-CN"/>
          </w:rPr>
          <w:t>流程图</w:t>
        </w:r>
      </w:ins>
    </w:p>
    <w:p>
      <w:pPr>
        <w:tabs>
          <w:tab w:val="left" w:pos="1680"/>
        </w:tabs>
        <w:snapToGrid w:val="0"/>
        <w:spacing w:line="240" w:lineRule="auto"/>
        <w:ind w:firstLine="420" w:firstLineChars="200"/>
        <w:jc w:val="center"/>
        <w:rPr>
          <w:ins w:id="546" w:author="大佬" w:date="2023-10-10T11:34:55Z"/>
          <w:rFonts w:hint="default"/>
          <w:lang w:val="en-US" w:eastAsia="zh-CN"/>
        </w:rPr>
        <w:pPrChange w:id="545" w:author="大佬" w:date="2023-10-15T16:29:04Z">
          <w:pPr>
            <w:tabs>
              <w:tab w:val="left" w:pos="1680"/>
            </w:tabs>
            <w:snapToGrid w:val="0"/>
            <w:spacing w:line="400" w:lineRule="exact"/>
            <w:ind w:firstLine="420" w:firstLineChars="200"/>
          </w:pPr>
        </w:pPrChange>
      </w:pPr>
    </w:p>
    <w:p>
      <w:pPr>
        <w:numPr>
          <w:ilvl w:val="0"/>
          <w:numId w:val="2"/>
          <w:ins w:id="548" w:author="大佬" w:date="2023-10-16T20:43:51Z"/>
        </w:numPr>
        <w:tabs>
          <w:tab w:val="left" w:pos="1680"/>
        </w:tabs>
        <w:snapToGrid w:val="0"/>
        <w:spacing w:line="400" w:lineRule="exact"/>
        <w:ind w:firstLine="420" w:firstLineChars="200"/>
        <w:rPr>
          <w:ins w:id="549" w:author="大佬" w:date="2023-10-16T20:43:56Z"/>
          <w:rFonts w:hint="eastAsia"/>
          <w:szCs w:val="21"/>
          <w:lang w:val="en-US" w:eastAsia="zh-CN"/>
        </w:rPr>
        <w:pPrChange w:id="547" w:author="大佬" w:date="2023-10-16T20:43:51Z">
          <w:pPr>
            <w:tabs>
              <w:tab w:val="left" w:pos="1680"/>
            </w:tabs>
            <w:snapToGrid w:val="0"/>
            <w:spacing w:line="400" w:lineRule="exact"/>
            <w:ind w:firstLine="420" w:firstLineChars="200"/>
          </w:pPr>
        </w:pPrChange>
      </w:pPr>
      <w:ins w:id="550" w:author="大佬" w:date="2023-10-16T20:43:48Z">
        <w:r>
          <w:rPr>
            <w:rFonts w:hint="eastAsia"/>
            <w:szCs w:val="21"/>
            <w:lang w:val="en-US" w:eastAsia="zh-CN"/>
          </w:rPr>
          <w:t>外部实体</w:t>
        </w:r>
      </w:ins>
      <w:ins w:id="551" w:author="大佬" w:date="2023-10-16T20:43:50Z">
        <w:r>
          <w:rPr>
            <w:rFonts w:hint="eastAsia"/>
            <w:szCs w:val="21"/>
            <w:lang w:val="en-US" w:eastAsia="zh-CN"/>
          </w:rPr>
          <w:t>：</w:t>
        </w:r>
      </w:ins>
    </w:p>
    <w:p>
      <w:pPr>
        <w:numPr>
          <w:ilvl w:val="-1"/>
          <w:numId w:val="0"/>
        </w:numPr>
        <w:tabs>
          <w:tab w:val="left" w:pos="1680"/>
        </w:tabs>
        <w:snapToGrid w:val="0"/>
        <w:spacing w:line="400" w:lineRule="exact"/>
        <w:ind w:firstLine="210" w:firstLineChars="100"/>
        <w:rPr>
          <w:ins w:id="553" w:author="大佬" w:date="2023-10-16T20:43:51Z"/>
          <w:rFonts w:hint="default"/>
          <w:szCs w:val="21"/>
          <w:lang w:val="en-US" w:eastAsia="zh-CN"/>
        </w:rPr>
        <w:pPrChange w:id="552" w:author="大佬" w:date="2023-10-16T20:44:41Z">
          <w:pPr>
            <w:tabs>
              <w:tab w:val="left" w:pos="1680"/>
            </w:tabs>
            <w:snapToGrid w:val="0"/>
            <w:spacing w:line="400" w:lineRule="exact"/>
            <w:ind w:firstLine="420" w:firstLineChars="200"/>
          </w:pPr>
        </w:pPrChange>
      </w:pPr>
      <w:ins w:id="554" w:author="大佬" w:date="2023-10-16T20:44:13Z">
        <w:r>
          <w:rPr>
            <w:rFonts w:hint="eastAsia"/>
            <w:szCs w:val="21"/>
            <w:lang w:val="en-US" w:eastAsia="zh-CN"/>
          </w:rPr>
          <w:t>捐款者，</w:t>
        </w:r>
      </w:ins>
      <w:ins w:id="555" w:author="大佬" w:date="2023-10-16T20:44:18Z">
        <w:r>
          <w:rPr>
            <w:rFonts w:hint="eastAsia"/>
            <w:szCs w:val="21"/>
            <w:lang w:val="en-US" w:eastAsia="zh-CN"/>
          </w:rPr>
          <w:t>理事会，</w:t>
        </w:r>
      </w:ins>
      <w:ins w:id="556" w:author="大佬" w:date="2023-10-16T20:44:25Z">
        <w:r>
          <w:rPr>
            <w:rFonts w:hint="eastAsia"/>
            <w:szCs w:val="21"/>
            <w:lang w:val="en-US" w:eastAsia="zh-CN"/>
          </w:rPr>
          <w:t>银行</w:t>
        </w:r>
      </w:ins>
      <w:ins w:id="557" w:author="大佬" w:date="2023-10-16T20:44:26Z">
        <w:r>
          <w:rPr>
            <w:rFonts w:hint="eastAsia"/>
            <w:szCs w:val="21"/>
            <w:lang w:val="en-US" w:eastAsia="zh-CN"/>
          </w:rPr>
          <w:t>，</w:t>
        </w:r>
      </w:ins>
      <w:ins w:id="558" w:author="大佬" w:date="2023-10-16T20:44:29Z">
        <w:r>
          <w:rPr>
            <w:rFonts w:hint="eastAsia"/>
            <w:szCs w:val="21"/>
            <w:lang w:val="en-US" w:eastAsia="zh-CN"/>
          </w:rPr>
          <w:t>教育</w:t>
        </w:r>
      </w:ins>
      <w:ins w:id="559" w:author="大佬" w:date="2023-10-16T20:44:31Z">
        <w:r>
          <w:rPr>
            <w:rFonts w:hint="eastAsia"/>
            <w:szCs w:val="21"/>
            <w:lang w:val="en-US" w:eastAsia="zh-CN"/>
          </w:rPr>
          <w:t>单位</w:t>
        </w:r>
      </w:ins>
      <w:ins w:id="560" w:author="大佬" w:date="2023-10-16T20:44:44Z">
        <w:r>
          <w:rPr>
            <w:rFonts w:hint="eastAsia"/>
            <w:szCs w:val="21"/>
            <w:lang w:val="en-US" w:eastAsia="zh-CN"/>
          </w:rPr>
          <w:t>。</w:t>
        </w:r>
      </w:ins>
    </w:p>
    <w:p>
      <w:pPr>
        <w:numPr>
          <w:ilvl w:val="0"/>
          <w:numId w:val="2"/>
          <w:ins w:id="562" w:author="大佬" w:date="2023-10-16T20:43:51Z"/>
        </w:numPr>
        <w:tabs>
          <w:tab w:val="left" w:pos="1680"/>
        </w:tabs>
        <w:snapToGrid w:val="0"/>
        <w:spacing w:line="400" w:lineRule="exact"/>
        <w:ind w:firstLine="420" w:firstLineChars="200"/>
        <w:rPr>
          <w:ins w:id="563" w:author="大佬" w:date="2023-10-16T20:45:50Z"/>
          <w:rFonts w:hint="default"/>
          <w:szCs w:val="21"/>
          <w:lang w:val="en-US" w:eastAsia="zh-CN"/>
        </w:rPr>
        <w:pPrChange w:id="561" w:author="大佬" w:date="2023-10-16T20:43:51Z">
          <w:pPr>
            <w:tabs>
              <w:tab w:val="left" w:pos="1680"/>
            </w:tabs>
            <w:snapToGrid w:val="0"/>
            <w:spacing w:line="400" w:lineRule="exact"/>
            <w:ind w:firstLine="420" w:firstLineChars="200"/>
          </w:pPr>
        </w:pPrChange>
      </w:pPr>
      <w:ins w:id="564" w:author="大佬" w:date="2023-10-16T20:44:54Z">
        <w:r>
          <w:rPr>
            <w:rFonts w:hint="eastAsia"/>
            <w:szCs w:val="21"/>
            <w:lang w:val="en-US" w:eastAsia="zh-CN"/>
          </w:rPr>
          <w:t>加工</w:t>
        </w:r>
      </w:ins>
      <w:ins w:id="565" w:author="大佬" w:date="2023-10-16T20:45:50Z">
        <w:r>
          <w:rPr>
            <w:rFonts w:hint="eastAsia"/>
            <w:szCs w:val="21"/>
            <w:lang w:val="en-US" w:eastAsia="zh-CN"/>
          </w:rPr>
          <w:t>：</w:t>
        </w:r>
      </w:ins>
    </w:p>
    <w:p>
      <w:pPr>
        <w:numPr>
          <w:ilvl w:val="-1"/>
          <w:numId w:val="0"/>
        </w:numPr>
        <w:tabs>
          <w:tab w:val="left" w:pos="1680"/>
        </w:tabs>
        <w:snapToGrid w:val="0"/>
        <w:spacing w:line="400" w:lineRule="exact"/>
        <w:ind w:firstLine="0" w:firstLineChars="0"/>
        <w:rPr>
          <w:ins w:id="567" w:author="大佬" w:date="2023-10-16T20:44:54Z"/>
          <w:rFonts w:hint="default"/>
          <w:szCs w:val="21"/>
          <w:lang w:val="en-US" w:eastAsia="zh-CN"/>
        </w:rPr>
        <w:pPrChange w:id="566" w:author="大佬" w:date="2023-10-16T20:45:51Z">
          <w:pPr>
            <w:tabs>
              <w:tab w:val="left" w:pos="1680"/>
            </w:tabs>
            <w:snapToGrid w:val="0"/>
            <w:spacing w:line="400" w:lineRule="exact"/>
            <w:ind w:firstLine="420" w:firstLineChars="200"/>
          </w:pPr>
        </w:pPrChange>
      </w:pPr>
      <w:ins w:id="568" w:author="大佬" w:date="2023-10-16T20:45:53Z">
        <w:r>
          <w:rPr>
            <w:rFonts w:hint="eastAsia"/>
            <w:szCs w:val="21"/>
            <w:lang w:val="en-US" w:eastAsia="zh-CN"/>
          </w:rPr>
          <w:t xml:space="preserve"> </w:t>
        </w:r>
      </w:ins>
      <w:ins w:id="569" w:author="大佬" w:date="2023-10-16T20:45:55Z">
        <w:r>
          <w:rPr>
            <w:rFonts w:hint="eastAsia"/>
            <w:szCs w:val="21"/>
            <w:lang w:val="en-US" w:eastAsia="zh-CN"/>
          </w:rPr>
          <w:t xml:space="preserve"> </w:t>
        </w:r>
      </w:ins>
      <w:ins w:id="570" w:author="大佬" w:date="2023-10-16T20:48:01Z">
        <w:r>
          <w:rPr>
            <w:rFonts w:hint="eastAsia"/>
            <w:szCs w:val="21"/>
            <w:lang w:val="en-US" w:eastAsia="zh-CN"/>
          </w:rPr>
          <w:t>确认</w:t>
        </w:r>
      </w:ins>
      <w:ins w:id="571" w:author="大佬" w:date="2023-10-16T20:48:05Z">
        <w:r>
          <w:rPr>
            <w:rFonts w:hint="eastAsia"/>
            <w:szCs w:val="21"/>
            <w:lang w:val="en-US" w:eastAsia="zh-CN"/>
          </w:rPr>
          <w:t>身份</w:t>
        </w:r>
      </w:ins>
      <w:ins w:id="572" w:author="大佬" w:date="2023-10-16T20:48:08Z">
        <w:r>
          <w:rPr>
            <w:rFonts w:hint="eastAsia"/>
            <w:szCs w:val="21"/>
            <w:lang w:val="en-US" w:eastAsia="zh-CN"/>
          </w:rPr>
          <w:t>并</w:t>
        </w:r>
      </w:ins>
      <w:ins w:id="573" w:author="大佬" w:date="2023-10-16T20:48:12Z">
        <w:r>
          <w:rPr>
            <w:rFonts w:hint="eastAsia"/>
            <w:szCs w:val="21"/>
            <w:lang w:val="en-US" w:eastAsia="zh-CN"/>
          </w:rPr>
          <w:t>接受</w:t>
        </w:r>
      </w:ins>
      <w:ins w:id="574" w:author="大佬" w:date="2023-10-16T20:48:15Z">
        <w:r>
          <w:rPr>
            <w:rFonts w:hint="eastAsia"/>
            <w:szCs w:val="21"/>
            <w:lang w:val="en-US" w:eastAsia="zh-CN"/>
          </w:rPr>
          <w:t>捐款</w:t>
        </w:r>
      </w:ins>
      <w:ins w:id="575" w:author="大佬" w:date="2023-10-16T20:48:16Z">
        <w:r>
          <w:rPr>
            <w:rFonts w:hint="eastAsia"/>
            <w:szCs w:val="21"/>
            <w:lang w:val="en-US" w:eastAsia="zh-CN"/>
          </w:rPr>
          <w:t>，</w:t>
        </w:r>
      </w:ins>
      <w:ins w:id="576" w:author="大佬" w:date="2023-10-16T20:48:22Z">
        <w:r>
          <w:rPr>
            <w:rFonts w:hint="eastAsia"/>
            <w:szCs w:val="21"/>
            <w:lang w:val="en-US" w:eastAsia="zh-CN"/>
          </w:rPr>
          <w:t>登记，</w:t>
        </w:r>
      </w:ins>
      <w:ins w:id="577" w:author="大佬" w:date="2023-10-16T20:48:33Z">
        <w:r>
          <w:rPr>
            <w:rFonts w:hint="eastAsia"/>
            <w:szCs w:val="21"/>
            <w:lang w:val="en-US" w:eastAsia="zh-CN"/>
          </w:rPr>
          <w:t>合法性校验</w:t>
        </w:r>
      </w:ins>
      <w:ins w:id="578" w:author="大佬" w:date="2023-10-16T20:48:36Z">
        <w:r>
          <w:rPr>
            <w:rFonts w:hint="eastAsia"/>
            <w:szCs w:val="21"/>
            <w:lang w:val="en-US" w:eastAsia="zh-CN"/>
          </w:rPr>
          <w:t>与</w:t>
        </w:r>
      </w:ins>
      <w:ins w:id="579" w:author="大佬" w:date="2023-10-16T20:48:42Z">
        <w:r>
          <w:rPr>
            <w:rFonts w:hint="eastAsia"/>
            <w:szCs w:val="21"/>
            <w:lang w:val="en-US" w:eastAsia="zh-CN"/>
          </w:rPr>
          <w:t>核对</w:t>
        </w:r>
      </w:ins>
      <w:ins w:id="580" w:author="大佬" w:date="2023-10-16T20:48:45Z">
        <w:r>
          <w:rPr>
            <w:rFonts w:hint="eastAsia"/>
            <w:szCs w:val="21"/>
            <w:lang w:val="en-US" w:eastAsia="zh-CN"/>
          </w:rPr>
          <w:t>相应的</w:t>
        </w:r>
      </w:ins>
      <w:ins w:id="581" w:author="大佬" w:date="2023-10-16T20:48:50Z">
        <w:r>
          <w:rPr>
            <w:rFonts w:hint="eastAsia"/>
            <w:szCs w:val="21"/>
            <w:lang w:val="en-US" w:eastAsia="zh-CN"/>
          </w:rPr>
          <w:t>捐款</w:t>
        </w:r>
      </w:ins>
      <w:ins w:id="582" w:author="大佬" w:date="2023-10-16T20:48:54Z">
        <w:r>
          <w:rPr>
            <w:rFonts w:hint="eastAsia"/>
            <w:szCs w:val="21"/>
            <w:lang w:val="en-US" w:eastAsia="zh-CN"/>
          </w:rPr>
          <w:t>储备</w:t>
        </w:r>
      </w:ins>
    </w:p>
    <w:p>
      <w:pPr>
        <w:numPr>
          <w:ilvl w:val="0"/>
          <w:numId w:val="2"/>
          <w:ins w:id="584" w:author="大佬" w:date="2023-10-16T20:43:51Z"/>
        </w:numPr>
        <w:tabs>
          <w:tab w:val="left" w:pos="1680"/>
        </w:tabs>
        <w:snapToGrid w:val="0"/>
        <w:spacing w:line="400" w:lineRule="exact"/>
        <w:ind w:firstLine="420" w:firstLineChars="200"/>
        <w:rPr>
          <w:ins w:id="585" w:author="大佬" w:date="2023-10-16T20:46:10Z"/>
          <w:rFonts w:hint="default"/>
          <w:szCs w:val="21"/>
          <w:lang w:val="en-US" w:eastAsia="zh-CN"/>
        </w:rPr>
        <w:pPrChange w:id="583" w:author="大佬" w:date="2023-10-16T20:43:51Z">
          <w:pPr>
            <w:tabs>
              <w:tab w:val="left" w:pos="1680"/>
            </w:tabs>
            <w:snapToGrid w:val="0"/>
            <w:spacing w:line="400" w:lineRule="exact"/>
            <w:ind w:firstLine="420" w:firstLineChars="200"/>
          </w:pPr>
        </w:pPrChange>
      </w:pPr>
      <w:ins w:id="586" w:author="大佬" w:date="2023-10-16T20:44:59Z">
        <w:r>
          <w:rPr>
            <w:rFonts w:hint="eastAsia"/>
            <w:szCs w:val="21"/>
            <w:lang w:val="en-US" w:eastAsia="zh-CN"/>
          </w:rPr>
          <w:t>存储</w:t>
        </w:r>
      </w:ins>
      <w:ins w:id="587" w:author="大佬" w:date="2023-10-16T20:46:11Z">
        <w:r>
          <w:rPr>
            <w:rFonts w:hint="eastAsia"/>
            <w:szCs w:val="21"/>
            <w:lang w:val="en-US" w:eastAsia="zh-CN"/>
          </w:rPr>
          <w:t>：</w:t>
        </w:r>
      </w:ins>
    </w:p>
    <w:p>
      <w:pPr>
        <w:numPr>
          <w:ilvl w:val="-1"/>
          <w:numId w:val="0"/>
        </w:numPr>
        <w:tabs>
          <w:tab w:val="left" w:pos="1680"/>
        </w:tabs>
        <w:snapToGrid w:val="0"/>
        <w:spacing w:line="400" w:lineRule="exact"/>
        <w:ind w:firstLine="0" w:firstLineChars="0"/>
        <w:rPr>
          <w:ins w:id="589" w:author="大佬" w:date="2023-10-16T20:44:59Z"/>
          <w:rFonts w:hint="default"/>
          <w:szCs w:val="21"/>
          <w:lang w:val="en-US" w:eastAsia="zh-CN"/>
        </w:rPr>
        <w:pPrChange w:id="588" w:author="大佬" w:date="2023-10-16T20:46:13Z">
          <w:pPr>
            <w:tabs>
              <w:tab w:val="left" w:pos="1680"/>
            </w:tabs>
            <w:snapToGrid w:val="0"/>
            <w:spacing w:line="400" w:lineRule="exact"/>
            <w:ind w:firstLine="420" w:firstLineChars="200"/>
          </w:pPr>
        </w:pPrChange>
      </w:pPr>
      <w:ins w:id="590" w:author="大佬" w:date="2023-10-16T20:46:14Z">
        <w:r>
          <w:rPr>
            <w:rFonts w:hint="eastAsia"/>
            <w:szCs w:val="21"/>
            <w:lang w:val="en-US" w:eastAsia="zh-CN"/>
          </w:rPr>
          <w:t xml:space="preserve">  </w:t>
        </w:r>
      </w:ins>
      <w:ins w:id="591" w:author="大佬" w:date="2023-10-16T20:46:21Z">
        <w:r>
          <w:rPr>
            <w:rFonts w:hint="eastAsia"/>
            <w:szCs w:val="21"/>
            <w:lang w:val="en-US" w:eastAsia="zh-CN"/>
          </w:rPr>
          <w:t>捐款者</w:t>
        </w:r>
      </w:ins>
      <w:ins w:id="592" w:author="大佬" w:date="2023-10-16T20:46:22Z">
        <w:r>
          <w:rPr>
            <w:rFonts w:hint="eastAsia"/>
            <w:szCs w:val="21"/>
            <w:lang w:val="en-US" w:eastAsia="zh-CN"/>
          </w:rPr>
          <w:t>信息</w:t>
        </w:r>
      </w:ins>
      <w:ins w:id="593" w:author="大佬" w:date="2023-10-16T20:46:23Z">
        <w:r>
          <w:rPr>
            <w:rFonts w:hint="eastAsia"/>
            <w:szCs w:val="21"/>
            <w:lang w:val="en-US" w:eastAsia="zh-CN"/>
          </w:rPr>
          <w:t>，</w:t>
        </w:r>
      </w:ins>
      <w:ins w:id="594" w:author="大佬" w:date="2023-10-16T20:46:28Z">
        <w:r>
          <w:rPr>
            <w:rFonts w:hint="eastAsia"/>
            <w:szCs w:val="21"/>
            <w:lang w:val="en-US" w:eastAsia="zh-CN"/>
          </w:rPr>
          <w:t>财政</w:t>
        </w:r>
      </w:ins>
      <w:ins w:id="595" w:author="大佬" w:date="2023-10-16T20:46:37Z">
        <w:r>
          <w:rPr>
            <w:rFonts w:hint="eastAsia"/>
            <w:szCs w:val="21"/>
            <w:lang w:val="en-US" w:eastAsia="zh-CN"/>
          </w:rPr>
          <w:t>状况</w:t>
        </w:r>
      </w:ins>
      <w:ins w:id="596" w:author="大佬" w:date="2023-10-16T20:46:41Z">
        <w:r>
          <w:rPr>
            <w:rFonts w:hint="eastAsia"/>
            <w:szCs w:val="21"/>
            <w:lang w:val="en-US" w:eastAsia="zh-CN"/>
          </w:rPr>
          <w:t>报</w:t>
        </w:r>
      </w:ins>
      <w:ins w:id="597" w:author="大佬" w:date="2023-10-16T20:46:37Z">
        <w:r>
          <w:rPr>
            <w:rFonts w:hint="eastAsia"/>
            <w:szCs w:val="21"/>
            <w:lang w:val="en-US" w:eastAsia="zh-CN"/>
          </w:rPr>
          <w:t>表</w:t>
        </w:r>
      </w:ins>
      <w:ins w:id="598" w:author="大佬" w:date="2023-10-16T20:46:43Z">
        <w:r>
          <w:rPr>
            <w:rFonts w:hint="eastAsia"/>
            <w:szCs w:val="21"/>
            <w:lang w:val="en-US" w:eastAsia="zh-CN"/>
          </w:rPr>
          <w:t>，</w:t>
        </w:r>
      </w:ins>
      <w:ins w:id="599" w:author="大佬" w:date="2023-10-16T20:46:47Z">
        <w:r>
          <w:rPr>
            <w:rFonts w:hint="eastAsia"/>
            <w:szCs w:val="21"/>
            <w:lang w:val="en-US" w:eastAsia="zh-CN"/>
          </w:rPr>
          <w:t>教育</w:t>
        </w:r>
      </w:ins>
      <w:ins w:id="600" w:author="大佬" w:date="2023-10-16T20:46:51Z">
        <w:r>
          <w:rPr>
            <w:rFonts w:hint="eastAsia"/>
            <w:szCs w:val="21"/>
            <w:lang w:val="en-US" w:eastAsia="zh-CN"/>
          </w:rPr>
          <w:t>单位</w:t>
        </w:r>
      </w:ins>
      <w:ins w:id="601" w:author="大佬" w:date="2023-10-16T20:46:52Z">
        <w:r>
          <w:rPr>
            <w:rFonts w:hint="eastAsia"/>
            <w:szCs w:val="21"/>
            <w:lang w:val="en-US" w:eastAsia="zh-CN"/>
          </w:rPr>
          <w:t>信息</w:t>
        </w:r>
      </w:ins>
    </w:p>
    <w:p>
      <w:pPr>
        <w:numPr>
          <w:ilvl w:val="0"/>
          <w:numId w:val="2"/>
          <w:ins w:id="603" w:author="大佬" w:date="2023-10-16T20:43:51Z"/>
        </w:numPr>
        <w:tabs>
          <w:tab w:val="left" w:pos="1680"/>
        </w:tabs>
        <w:snapToGrid w:val="0"/>
        <w:spacing w:line="400" w:lineRule="exact"/>
        <w:ind w:firstLine="420" w:firstLineChars="200"/>
        <w:rPr>
          <w:ins w:id="604" w:author="大佬" w:date="2023-10-16T20:47:00Z"/>
          <w:rFonts w:hint="default"/>
          <w:szCs w:val="21"/>
          <w:lang w:val="en-US" w:eastAsia="zh-CN"/>
        </w:rPr>
        <w:pPrChange w:id="602" w:author="大佬" w:date="2023-10-16T20:43:51Z">
          <w:pPr>
            <w:tabs>
              <w:tab w:val="left" w:pos="1680"/>
            </w:tabs>
            <w:snapToGrid w:val="0"/>
            <w:spacing w:line="400" w:lineRule="exact"/>
            <w:ind w:firstLine="420" w:firstLineChars="200"/>
          </w:pPr>
        </w:pPrChange>
      </w:pPr>
      <w:ins w:id="605" w:author="大佬" w:date="2023-10-16T20:45:06Z">
        <w:r>
          <w:rPr>
            <w:rFonts w:hint="eastAsia"/>
            <w:szCs w:val="21"/>
            <w:lang w:val="en-US" w:eastAsia="zh-CN"/>
          </w:rPr>
          <w:t>描述</w:t>
        </w:r>
      </w:ins>
      <w:ins w:id="606" w:author="大佬" w:date="2023-10-16T20:45:08Z">
        <w:r>
          <w:rPr>
            <w:rFonts w:hint="eastAsia"/>
            <w:szCs w:val="21"/>
            <w:lang w:val="en-US" w:eastAsia="zh-CN"/>
          </w:rPr>
          <w:t>改图的</w:t>
        </w:r>
      </w:ins>
      <w:ins w:id="607" w:author="大佬" w:date="2023-10-16T20:45:15Z">
        <w:r>
          <w:rPr>
            <w:rFonts w:hint="eastAsia"/>
            <w:szCs w:val="21"/>
            <w:lang w:val="en-US" w:eastAsia="zh-CN"/>
          </w:rPr>
          <w:t>功能</w:t>
        </w:r>
      </w:ins>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tabs>
          <w:tab w:val="left" w:pos="1680"/>
        </w:tabs>
        <w:snapToGrid w:val="0"/>
        <w:spacing w:before="0" w:beforeAutospacing="0" w:after="0" w:afterAutospacing="0" w:line="400" w:lineRule="exact"/>
        <w:ind w:left="0" w:right="0" w:firstLine="420" w:firstLineChars="200"/>
        <w:rPr>
          <w:ins w:id="609" w:author="大佬" w:date="2023-10-16T20:54:04Z"/>
          <w:rFonts w:hint="eastAsia" w:eastAsia="宋体"/>
          <w:b w:val="0"/>
          <w:bCs w:val="0"/>
          <w:lang w:eastAsia="zh-CN"/>
        </w:rPr>
        <w:pPrChange w:id="608" w:author="大佬" w:date="2023-10-16T20:56:39Z">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9" w:beforeAutospacing="0" w:after="0" w:afterAutospacing="0"/>
            <w:ind w:left="274" w:right="0" w:hanging="360"/>
          </w:pPr>
        </w:pPrChange>
      </w:pPr>
      <w:ins w:id="610" w:author="大佬" w:date="2023-10-16T20:47:01Z">
        <w:r>
          <w:rPr>
            <w:rFonts w:hint="eastAsia"/>
            <w:szCs w:val="21"/>
            <w:lang w:val="en-US" w:eastAsia="zh-CN"/>
          </w:rPr>
          <w:t xml:space="preserve"> </w:t>
        </w:r>
      </w:ins>
      <w:ins w:id="611" w:author="大佬" w:date="2023-10-16T20:47:02Z">
        <w:r>
          <w:rPr>
            <w:rFonts w:hint="eastAsia"/>
            <w:szCs w:val="21"/>
            <w:lang w:val="en-US" w:eastAsia="zh-CN"/>
          </w:rPr>
          <w:t xml:space="preserve"> </w:t>
        </w:r>
      </w:ins>
      <w:ins w:id="612" w:author="大佬" w:date="2023-10-16T20:55:39Z">
        <w:r>
          <w:rPr>
            <w:rFonts w:hint="eastAsia"/>
            <w:szCs w:val="21"/>
            <w:lang w:val="en-US" w:eastAsia="zh-CN"/>
          </w:rPr>
          <w:t>1</w:t>
        </w:r>
      </w:ins>
      <w:ins w:id="613" w:author="大佬" w:date="2023-10-16T20:55:40Z">
        <w:r>
          <w:rPr>
            <w:rFonts w:hint="eastAsia"/>
            <w:szCs w:val="21"/>
            <w:lang w:val="en-US" w:eastAsia="zh-CN"/>
          </w:rPr>
          <w:t>.</w:t>
        </w:r>
      </w:ins>
      <w:ins w:id="614" w:author="大佬" w:date="2023-10-16T20:50:33Z">
        <w:r>
          <w:rPr>
            <w:rFonts w:hint="eastAsia"/>
            <w:szCs w:val="21"/>
            <w:lang w:val="en-US" w:eastAsia="zh-CN"/>
          </w:rPr>
          <w:t>基金会</w:t>
        </w:r>
      </w:ins>
      <w:ins w:id="615" w:author="大佬" w:date="2023-10-16T20:50:39Z">
        <w:r>
          <w:rPr>
            <w:rFonts w:hint="eastAsia"/>
            <w:szCs w:val="21"/>
            <w:lang w:val="en-US" w:eastAsia="zh-CN"/>
          </w:rPr>
          <w:t>的</w:t>
        </w:r>
      </w:ins>
      <w:ins w:id="616" w:author="大佬" w:date="2023-10-16T20:50:58Z">
        <w:r>
          <w:rPr>
            <w:rFonts w:hint="eastAsia"/>
            <w:szCs w:val="21"/>
            <w:lang w:val="en-US" w:eastAsia="zh-CN"/>
          </w:rPr>
          <w:t>基金</w:t>
        </w:r>
      </w:ins>
      <w:ins w:id="617" w:author="大佬" w:date="2023-10-16T20:50:59Z">
        <w:r>
          <w:rPr>
            <w:rFonts w:hint="eastAsia"/>
            <w:szCs w:val="21"/>
            <w:lang w:val="en-US" w:eastAsia="zh-CN"/>
          </w:rPr>
          <w:t>在</w:t>
        </w:r>
      </w:ins>
      <w:ins w:id="618" w:author="大佬" w:date="2023-10-16T20:51:03Z">
        <w:r>
          <w:rPr>
            <w:rFonts w:hint="eastAsia"/>
            <w:szCs w:val="21"/>
            <w:lang w:val="en-US" w:eastAsia="zh-CN"/>
          </w:rPr>
          <w:t>各个</w:t>
        </w:r>
      </w:ins>
      <w:ins w:id="619" w:author="大佬" w:date="2023-10-16T20:51:04Z">
        <w:r>
          <w:rPr>
            <w:rFonts w:hint="eastAsia"/>
            <w:szCs w:val="21"/>
            <w:lang w:val="en-US" w:eastAsia="zh-CN"/>
          </w:rPr>
          <w:t>方面的</w:t>
        </w:r>
      </w:ins>
      <w:ins w:id="620" w:author="大佬" w:date="2023-10-16T20:51:06Z">
        <w:r>
          <w:rPr>
            <w:rFonts w:hint="eastAsia"/>
            <w:szCs w:val="21"/>
            <w:lang w:val="en-US" w:eastAsia="zh-CN"/>
          </w:rPr>
          <w:t>使用</w:t>
        </w:r>
      </w:ins>
      <w:ins w:id="621" w:author="大佬" w:date="2023-10-16T20:51:09Z">
        <w:r>
          <w:rPr>
            <w:rFonts w:hint="eastAsia"/>
            <w:szCs w:val="21"/>
            <w:lang w:val="en-US" w:eastAsia="zh-CN"/>
          </w:rPr>
          <w:t>流动</w:t>
        </w:r>
      </w:ins>
      <w:ins w:id="622" w:author="大佬" w:date="2023-10-16T20:51:11Z">
        <w:r>
          <w:rPr>
            <w:rFonts w:hint="eastAsia"/>
            <w:szCs w:val="21"/>
            <w:lang w:val="en-US" w:eastAsia="zh-CN"/>
          </w:rPr>
          <w:t>情况</w:t>
        </w:r>
      </w:ins>
      <w:ins w:id="623" w:author="大佬" w:date="2023-10-16T20:51:13Z">
        <w:r>
          <w:rPr>
            <w:rFonts w:hint="eastAsia"/>
            <w:szCs w:val="21"/>
            <w:lang w:val="en-US" w:eastAsia="zh-CN"/>
          </w:rPr>
          <w:t>，</w:t>
        </w:r>
      </w:ins>
      <w:ins w:id="624" w:author="大佬" w:date="2023-10-16T20:51:21Z">
        <w:r>
          <w:rPr>
            <w:rFonts w:hint="eastAsia"/>
            <w:szCs w:val="21"/>
            <w:lang w:val="en-US" w:eastAsia="zh-CN"/>
          </w:rPr>
          <w:t>有利于</w:t>
        </w:r>
      </w:ins>
      <w:ins w:id="625" w:author="大佬" w:date="2023-10-16T20:51:24Z">
        <w:r>
          <w:rPr>
            <w:rFonts w:hint="eastAsia"/>
            <w:szCs w:val="21"/>
            <w:lang w:val="en-US" w:eastAsia="zh-CN"/>
          </w:rPr>
          <w:t>了解</w:t>
        </w:r>
      </w:ins>
      <w:ins w:id="626" w:author="大佬" w:date="2023-10-16T20:51:25Z">
        <w:r>
          <w:rPr>
            <w:rFonts w:hint="eastAsia"/>
            <w:szCs w:val="21"/>
            <w:lang w:val="en-US" w:eastAsia="zh-CN"/>
          </w:rPr>
          <w:t>，</w:t>
        </w:r>
      </w:ins>
      <w:ins w:id="627" w:author="大佬" w:date="2023-10-16T20:51:30Z">
        <w:r>
          <w:rPr>
            <w:rFonts w:hint="eastAsia"/>
            <w:szCs w:val="21"/>
            <w:lang w:val="en-US" w:eastAsia="zh-CN"/>
          </w:rPr>
          <w:t>基金的</w:t>
        </w:r>
      </w:ins>
      <w:ins w:id="628" w:author="大佬" w:date="2023-10-16T20:51:38Z">
        <w:r>
          <w:rPr>
            <w:rFonts w:hint="eastAsia"/>
            <w:szCs w:val="21"/>
            <w:lang w:val="en-US" w:eastAsia="zh-CN"/>
          </w:rPr>
          <w:t>具体</w:t>
        </w:r>
      </w:ins>
      <w:ins w:id="629" w:author="大佬" w:date="2023-10-16T20:51:43Z">
        <w:r>
          <w:rPr>
            <w:rFonts w:hint="eastAsia"/>
            <w:szCs w:val="21"/>
            <w:lang w:val="en-US" w:eastAsia="zh-CN"/>
          </w:rPr>
          <w:t>流向，</w:t>
        </w:r>
      </w:ins>
      <w:ins w:id="630" w:author="大佬" w:date="2023-10-16T20:51:47Z">
        <w:r>
          <w:rPr>
            <w:rFonts w:hint="eastAsia"/>
            <w:szCs w:val="21"/>
            <w:lang w:val="en-US" w:eastAsia="zh-CN"/>
          </w:rPr>
          <w:t>方便</w:t>
        </w:r>
      </w:ins>
      <w:ins w:id="631" w:author="大佬" w:date="2023-10-16T20:51:49Z">
        <w:r>
          <w:rPr>
            <w:rFonts w:hint="eastAsia"/>
            <w:szCs w:val="21"/>
            <w:lang w:val="en-US" w:eastAsia="zh-CN"/>
          </w:rPr>
          <w:t>管理</w:t>
        </w:r>
      </w:ins>
      <w:ins w:id="632" w:author="大佬" w:date="2023-10-16T20:51:51Z">
        <w:r>
          <w:rPr>
            <w:rFonts w:hint="eastAsia"/>
            <w:szCs w:val="21"/>
            <w:lang w:val="en-US" w:eastAsia="zh-CN"/>
          </w:rPr>
          <w:t>基金</w:t>
        </w:r>
      </w:ins>
      <w:ins w:id="633" w:author="大佬" w:date="2023-10-16T20:51:52Z">
        <w:r>
          <w:rPr>
            <w:rFonts w:hint="eastAsia"/>
            <w:szCs w:val="21"/>
            <w:lang w:val="en-US" w:eastAsia="zh-CN"/>
          </w:rPr>
          <w:t>的</w:t>
        </w:r>
      </w:ins>
      <w:ins w:id="634" w:author="大佬" w:date="2023-10-16T20:51:59Z">
        <w:r>
          <w:rPr>
            <w:rFonts w:hint="eastAsia"/>
            <w:szCs w:val="21"/>
            <w:lang w:val="en-US" w:eastAsia="zh-CN"/>
          </w:rPr>
          <w:t>支出</w:t>
        </w:r>
      </w:ins>
      <w:ins w:id="635" w:author="大佬" w:date="2023-10-16T20:52:00Z">
        <w:r>
          <w:rPr>
            <w:rFonts w:hint="eastAsia"/>
            <w:szCs w:val="21"/>
            <w:lang w:val="en-US" w:eastAsia="zh-CN"/>
          </w:rPr>
          <w:t>情况</w:t>
        </w:r>
      </w:ins>
    </w:p>
    <w:p>
      <w:pPr>
        <w:pStyle w:val="10"/>
        <w:keepNext w:val="0"/>
        <w:keepLines w:val="0"/>
        <w:widowControl w:val="0"/>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exact"/>
        <w:ind w:left="0" w:right="0" w:firstLine="420" w:firstLineChars="200"/>
        <w:rPr>
          <w:ins w:id="637" w:author="大佬" w:date="2023-10-16T20:54:04Z"/>
          <w:rFonts w:hint="eastAsia"/>
          <w:b w:val="0"/>
          <w:bCs w:val="0"/>
          <w:kern w:val="2"/>
          <w:sz w:val="21"/>
          <w:szCs w:val="21"/>
          <w:lang w:bidi="ar-SA"/>
          <w:rPrChange w:id="638" w:author="大佬" w:date="2023-10-16T20:55:25Z">
            <w:rPr>
              <w:ins w:id="639" w:author="大佬" w:date="2023-10-16T20:54:04Z"/>
              <w:b w:val="0"/>
              <w:bCs w:val="0"/>
            </w:rPr>
          </w:rPrChange>
        </w:rPr>
        <w:pPrChange w:id="636" w:author="大佬" w:date="2023-10-16T20:56:58Z">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9" w:beforeAutospacing="0" w:after="0" w:afterAutospacing="0"/>
            <w:ind w:left="274" w:right="0" w:hanging="360"/>
          </w:pPr>
        </w:pPrChange>
      </w:pPr>
      <w:ins w:id="640" w:author="大佬" w:date="2023-10-16T20:55:42Z">
        <w:r>
          <w:rPr>
            <w:rFonts w:hint="eastAsia" w:cs="Times New Roman"/>
            <w:i w:val="0"/>
            <w:iCs w:val="0"/>
            <w:caps w:val="0"/>
            <w:spacing w:val="0"/>
            <w:kern w:val="2"/>
            <w:sz w:val="21"/>
            <w:szCs w:val="21"/>
            <w:shd w:val="clear"/>
            <w:lang w:val="en-US" w:eastAsia="zh-CN" w:bidi="ar-SA"/>
          </w:rPr>
          <w:t>2.</w:t>
        </w:r>
      </w:ins>
      <w:ins w:id="641" w:author="大佬" w:date="2023-10-16T20:54:04Z">
        <w:r>
          <w:rPr>
            <w:rFonts w:hint="eastAsia" w:ascii="Times New Roman" w:hAnsi="Times New Roman" w:eastAsia="宋体" w:cs="Times New Roman"/>
            <w:i w:val="0"/>
            <w:iCs w:val="0"/>
            <w:caps w:val="0"/>
            <w:color w:val="4D4D4D"/>
            <w:spacing w:val="0"/>
            <w:kern w:val="2"/>
            <w:sz w:val="21"/>
            <w:szCs w:val="21"/>
            <w:shd w:val="clear" w:fill="FFFFFF"/>
            <w:lang w:bidi="ar-SA"/>
            <w:rPrChange w:id="642" w:author="大佬" w:date="2023-10-16T20:55:25Z">
              <w:rPr>
                <w:rFonts w:ascii="Arial" w:hAnsi="Arial" w:eastAsia="Arial" w:cs="Arial"/>
                <w:i w:val="0"/>
                <w:iCs w:val="0"/>
                <w:caps w:val="0"/>
                <w:color w:val="4D4D4D"/>
                <w:spacing w:val="0"/>
                <w:sz w:val="13"/>
                <w:szCs w:val="13"/>
                <w:shd w:val="clear" w:fill="FFFFFF"/>
              </w:rPr>
            </w:rPrChange>
          </w:rPr>
          <w:t>由捐助者向基金会提出捐助请求，经身份确认后被接受，对捐助人进行登记并授予捐助证书，捐款存入银行。</w:t>
        </w:r>
      </w:ins>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exact"/>
        <w:ind w:left="0" w:right="0" w:firstLine="420" w:firstLineChars="200"/>
        <w:rPr>
          <w:ins w:id="644" w:author="大佬" w:date="2023-10-16T20:54:04Z"/>
          <w:rFonts w:hint="eastAsia"/>
          <w:b w:val="0"/>
          <w:bCs w:val="0"/>
          <w:kern w:val="2"/>
          <w:sz w:val="21"/>
          <w:szCs w:val="21"/>
          <w:lang w:bidi="ar-SA"/>
          <w:rPrChange w:id="645" w:author="大佬" w:date="2023-10-16T20:55:25Z">
            <w:rPr>
              <w:ins w:id="646" w:author="大佬" w:date="2023-10-16T20:54:04Z"/>
              <w:b w:val="0"/>
              <w:bCs w:val="0"/>
            </w:rPr>
          </w:rPrChange>
        </w:rPr>
        <w:pPrChange w:id="643" w:author="大佬" w:date="2023-10-16T20:56:39Z">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9" w:beforeAutospacing="0" w:after="0" w:afterAutospacing="0"/>
            <w:ind w:left="274" w:right="0" w:hanging="360"/>
          </w:pPr>
        </w:pPrChange>
      </w:pPr>
      <w:ins w:id="647" w:author="大佬" w:date="2023-10-16T20:55:44Z">
        <w:r>
          <w:rPr>
            <w:rFonts w:hint="eastAsia" w:cs="Times New Roman"/>
            <w:i w:val="0"/>
            <w:iCs w:val="0"/>
            <w:caps w:val="0"/>
            <w:spacing w:val="0"/>
            <w:kern w:val="2"/>
            <w:sz w:val="21"/>
            <w:szCs w:val="21"/>
            <w:shd w:val="clear"/>
            <w:lang w:val="en-US" w:eastAsia="zh-CN" w:bidi="ar-SA"/>
          </w:rPr>
          <w:t>3.</w:t>
        </w:r>
      </w:ins>
      <w:ins w:id="648" w:author="大佬" w:date="2023-10-16T20:54:04Z">
        <w:r>
          <w:rPr>
            <w:rFonts w:hint="eastAsia" w:ascii="Times New Roman" w:hAnsi="Times New Roman" w:eastAsia="宋体" w:cs="Times New Roman"/>
            <w:i w:val="0"/>
            <w:iCs w:val="0"/>
            <w:caps w:val="0"/>
            <w:color w:val="4D4D4D"/>
            <w:spacing w:val="0"/>
            <w:kern w:val="2"/>
            <w:sz w:val="21"/>
            <w:szCs w:val="21"/>
            <w:shd w:val="clear" w:fill="FFFFFF"/>
            <w:lang w:bidi="ar-SA"/>
            <w:rPrChange w:id="649" w:author="大佬" w:date="2023-10-16T20:55:25Z">
              <w:rPr>
                <w:rFonts w:hint="default" w:ascii="Arial" w:hAnsi="Arial" w:eastAsia="Arial" w:cs="Arial"/>
                <w:i w:val="0"/>
                <w:iCs w:val="0"/>
                <w:caps w:val="0"/>
                <w:color w:val="4D4D4D"/>
                <w:spacing w:val="0"/>
                <w:sz w:val="13"/>
                <w:szCs w:val="13"/>
                <w:shd w:val="clear" w:fill="FFFFFF"/>
              </w:rPr>
            </w:rPrChange>
          </w:rPr>
          <w:t>由教育单位提出用款申请，在进行相应的合法性校验和核对相应的捐款储备后做出支出。</w:t>
        </w:r>
      </w:ins>
    </w:p>
    <w:p>
      <w:pPr>
        <w:pStyle w:val="10"/>
        <w:widowControl/>
        <w:pBdr>
          <w:top w:val="none" w:color="auto" w:sz="0" w:space="0"/>
          <w:left w:val="none" w:color="auto" w:sz="0" w:space="0"/>
          <w:bottom w:val="none" w:color="auto" w:sz="0" w:space="0"/>
          <w:right w:val="none" w:color="auto" w:sz="0" w:space="0"/>
        </w:pBdr>
        <w:tabs>
          <w:tab w:val="left" w:pos="1680"/>
        </w:tabs>
        <w:snapToGrid w:val="0"/>
        <w:spacing w:beforeAutospacing="0" w:afterAutospacing="0" w:line="400" w:lineRule="exact"/>
        <w:ind w:firstLine="420" w:firstLineChars="200"/>
        <w:rPr>
          <w:ins w:id="651" w:author="大佬" w:date="2023-10-16T20:45:16Z"/>
          <w:rFonts w:hint="default"/>
          <w:szCs w:val="21"/>
          <w:lang w:val="en-US" w:eastAsia="zh-CN"/>
        </w:rPr>
        <w:pPrChange w:id="650" w:author="大佬" w:date="2023-10-16T20:56:39Z">
          <w:pPr>
            <w:tabs>
              <w:tab w:val="left" w:pos="1680"/>
            </w:tabs>
            <w:snapToGrid w:val="0"/>
            <w:spacing w:line="400" w:lineRule="exact"/>
            <w:ind w:firstLine="420" w:firstLineChars="200"/>
          </w:pPr>
        </w:pPrChange>
      </w:pPr>
      <w:ins w:id="652" w:author="大佬" w:date="2023-10-16T20:55:46Z">
        <w:r>
          <w:rPr>
            <w:rFonts w:hint="eastAsia" w:cs="Times New Roman"/>
            <w:i w:val="0"/>
            <w:iCs w:val="0"/>
            <w:caps w:val="0"/>
            <w:spacing w:val="0"/>
            <w:kern w:val="2"/>
            <w:sz w:val="21"/>
            <w:szCs w:val="21"/>
            <w:shd w:val="clear"/>
            <w:lang w:val="en-US" w:eastAsia="zh-CN" w:bidi="ar-SA"/>
          </w:rPr>
          <w:t>4.</w:t>
        </w:r>
      </w:ins>
      <w:ins w:id="653" w:author="大佬" w:date="2023-10-16T20:54:04Z">
        <w:r>
          <w:rPr>
            <w:rFonts w:hint="eastAsia" w:ascii="Times New Roman" w:hAnsi="Times New Roman" w:eastAsia="宋体" w:cs="Times New Roman"/>
            <w:i w:val="0"/>
            <w:iCs w:val="0"/>
            <w:caps w:val="0"/>
            <w:color w:val="4D4D4D"/>
            <w:spacing w:val="0"/>
            <w:kern w:val="2"/>
            <w:sz w:val="21"/>
            <w:szCs w:val="21"/>
            <w:shd w:val="clear" w:fill="FFFFFF"/>
            <w:lang w:bidi="ar-SA"/>
            <w:rPrChange w:id="654" w:author="大佬" w:date="2023-10-16T20:55:25Z">
              <w:rPr>
                <w:rFonts w:hint="default" w:ascii="Arial" w:hAnsi="Arial" w:eastAsia="Arial" w:cs="Arial"/>
                <w:i w:val="0"/>
                <w:iCs w:val="0"/>
                <w:caps w:val="0"/>
                <w:color w:val="4D4D4D"/>
                <w:spacing w:val="0"/>
                <w:sz w:val="13"/>
                <w:szCs w:val="13"/>
                <w:shd w:val="clear" w:fill="FFFFFF"/>
              </w:rPr>
            </w:rPrChange>
          </w:rPr>
          <w:t>每月给基金会的理事会一份财政状况报表，列出本月的收入和支出情况和资金余额。</w:t>
        </w:r>
      </w:ins>
    </w:p>
    <w:p>
      <w:pPr>
        <w:numPr>
          <w:ilvl w:val="0"/>
          <w:numId w:val="2"/>
          <w:ins w:id="656" w:author="大佬" w:date="2023-10-16T20:43:51Z"/>
        </w:numPr>
        <w:tabs>
          <w:tab w:val="left" w:pos="1680"/>
        </w:tabs>
        <w:snapToGrid w:val="0"/>
        <w:spacing w:line="400" w:lineRule="exact"/>
        <w:ind w:firstLine="420" w:firstLineChars="200"/>
        <w:rPr>
          <w:ins w:id="657" w:author="大佬" w:date="2023-10-16T20:52:10Z"/>
          <w:rFonts w:hint="default"/>
          <w:szCs w:val="21"/>
          <w:lang w:val="en-US" w:eastAsia="zh-CN"/>
        </w:rPr>
        <w:pPrChange w:id="655" w:author="大佬" w:date="2023-10-16T20:43:51Z">
          <w:pPr>
            <w:tabs>
              <w:tab w:val="left" w:pos="1680"/>
            </w:tabs>
            <w:snapToGrid w:val="0"/>
            <w:spacing w:line="400" w:lineRule="exact"/>
            <w:ind w:firstLine="420" w:firstLineChars="200"/>
          </w:pPr>
        </w:pPrChange>
      </w:pPr>
      <w:ins w:id="658" w:author="大佬" w:date="2023-10-16T20:45:35Z">
        <w:r>
          <w:rPr>
            <w:rFonts w:hint="eastAsia"/>
            <w:szCs w:val="21"/>
            <w:lang w:val="en-US" w:eastAsia="zh-CN"/>
          </w:rPr>
          <w:t>数据</w:t>
        </w:r>
      </w:ins>
      <w:ins w:id="659" w:author="大佬" w:date="2023-10-16T20:45:37Z">
        <w:r>
          <w:rPr>
            <w:rFonts w:hint="eastAsia"/>
            <w:szCs w:val="21"/>
            <w:lang w:val="en-US" w:eastAsia="zh-CN"/>
          </w:rPr>
          <w:t>字典</w:t>
        </w:r>
      </w:ins>
    </w:p>
    <w:p>
      <w:pPr>
        <w:numPr>
          <w:ilvl w:val="-1"/>
          <w:numId w:val="0"/>
        </w:numPr>
        <w:tabs>
          <w:tab w:val="left" w:pos="1680"/>
        </w:tabs>
        <w:snapToGrid w:val="0"/>
        <w:spacing w:line="400" w:lineRule="exact"/>
        <w:ind w:firstLine="0" w:firstLineChars="0"/>
        <w:rPr>
          <w:ins w:id="661" w:author="大佬" w:date="2023-10-16T21:01:24Z"/>
          <w:rFonts w:hint="eastAsia" w:ascii="Times New Roman" w:hAnsi="Times New Roman" w:eastAsia="宋体" w:cs="Times New Roman"/>
          <w:b w:val="0"/>
          <w:bCs w:val="0"/>
          <w:i w:val="0"/>
          <w:iCs w:val="0"/>
          <w:caps w:val="0"/>
          <w:spacing w:val="0"/>
          <w:sz w:val="21"/>
          <w:szCs w:val="21"/>
          <w:shd w:val="clear"/>
        </w:rPr>
        <w:pPrChange w:id="660" w:author="大佬" w:date="2023-10-16T20:52:11Z">
          <w:pPr>
            <w:tabs>
              <w:tab w:val="left" w:pos="1680"/>
            </w:tabs>
            <w:snapToGrid w:val="0"/>
            <w:spacing w:line="400" w:lineRule="exact"/>
            <w:ind w:firstLine="420" w:firstLineChars="200"/>
          </w:pPr>
        </w:pPrChange>
      </w:pPr>
      <w:ins w:id="662" w:author="大佬" w:date="2023-10-16T21:01:06Z">
        <w:r>
          <w:rPr>
            <w:rStyle w:val="14"/>
            <w:rFonts w:hint="eastAsia" w:ascii="Times New Roman" w:hAnsi="Times New Roman" w:eastAsia="宋体" w:cs="Times New Roman"/>
            <w:b w:val="0"/>
            <w:bCs w:val="0"/>
            <w:i w:val="0"/>
            <w:iCs w:val="0"/>
            <w:caps w:val="0"/>
            <w:color w:val="4D4D4D"/>
            <w:spacing w:val="0"/>
            <w:sz w:val="21"/>
            <w:szCs w:val="21"/>
            <w:shd w:val="clear" w:fill="FFFFFF"/>
            <w:rPrChange w:id="663" w:author="大佬" w:date="2023-10-16T21:01:23Z">
              <w:rPr>
                <w:rStyle w:val="15"/>
                <w:rFonts w:ascii="Arial" w:hAnsi="Arial" w:eastAsia="Arial" w:cs="Arial"/>
                <w:b/>
                <w:bCs/>
                <w:i w:val="0"/>
                <w:iCs w:val="0"/>
                <w:caps w:val="0"/>
                <w:color w:val="4D4D4D"/>
                <w:spacing w:val="0"/>
                <w:sz w:val="13"/>
                <w:szCs w:val="13"/>
                <w:shd w:val="clear" w:fill="FFFFFF"/>
              </w:rPr>
            </w:rPrChange>
          </w:rPr>
          <w:t>数据流字典(F1~Fn)</w:t>
        </w:r>
      </w:ins>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ins w:id="664" w:author="大佬" w:date="2023-10-16T21:15:05Z"/>
        </w:trPr>
        <w:tc>
          <w:tcPr>
            <w:tcW w:w="1420" w:type="dxa"/>
          </w:tcPr>
          <w:p>
            <w:pPr>
              <w:numPr>
                <w:ilvl w:val="-1"/>
                <w:numId w:val="0"/>
              </w:numPr>
              <w:tabs>
                <w:tab w:val="left" w:pos="1680"/>
              </w:tabs>
              <w:snapToGrid w:val="0"/>
              <w:spacing w:line="400" w:lineRule="exact"/>
              <w:jc w:val="center"/>
              <w:rPr>
                <w:ins w:id="666" w:author="大佬" w:date="2023-10-16T21:15:05Z"/>
                <w:rStyle w:val="14"/>
                <w:rFonts w:hint="eastAsia" w:ascii="Times New Roman" w:hAnsi="Times New Roman" w:eastAsia="宋体" w:cs="Times New Roman"/>
                <w:b w:val="0"/>
                <w:bCs w:val="0"/>
                <w:i w:val="0"/>
                <w:iCs w:val="0"/>
                <w:caps w:val="0"/>
                <w:spacing w:val="0"/>
                <w:sz w:val="21"/>
                <w:szCs w:val="21"/>
                <w:shd w:val="clear"/>
                <w:vertAlign w:val="baseline"/>
              </w:rPr>
              <w:pPrChange w:id="665" w:author="大佬" w:date="2023-10-16T21:16:57Z">
                <w:pPr>
                  <w:numPr>
                    <w:ilvl w:val="-1"/>
                    <w:numId w:val="0"/>
                  </w:numPr>
                  <w:tabs>
                    <w:tab w:val="left" w:pos="1680"/>
                  </w:tabs>
                  <w:snapToGrid w:val="0"/>
                  <w:spacing w:line="400" w:lineRule="exact"/>
                </w:pPr>
              </w:pPrChange>
            </w:pPr>
            <w:ins w:id="667" w:author="大佬" w:date="2023-10-16T21:15:09Z">
              <w:r>
                <w:rPr>
                  <w:rStyle w:val="14"/>
                  <w:rFonts w:hint="eastAsia" w:cs="Times New Roman"/>
                  <w:b w:val="0"/>
                  <w:bCs w:val="0"/>
                  <w:i w:val="0"/>
                  <w:iCs w:val="0"/>
                  <w:caps w:val="0"/>
                  <w:spacing w:val="0"/>
                  <w:sz w:val="21"/>
                  <w:szCs w:val="21"/>
                  <w:shd w:val="clear"/>
                  <w:vertAlign w:val="baseline"/>
                  <w:lang w:val="en-US" w:eastAsia="zh-CN"/>
                </w:rPr>
                <w:t>编号</w:t>
              </w:r>
            </w:ins>
          </w:p>
        </w:tc>
        <w:tc>
          <w:tcPr>
            <w:tcW w:w="1420" w:type="dxa"/>
          </w:tcPr>
          <w:p>
            <w:pPr>
              <w:numPr>
                <w:ilvl w:val="-1"/>
                <w:numId w:val="0"/>
              </w:numPr>
              <w:snapToGrid w:val="0"/>
              <w:spacing w:line="400" w:lineRule="exact"/>
              <w:ind w:firstLine="0"/>
              <w:jc w:val="center"/>
              <w:rPr>
                <w:ins w:id="669"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668" w:author="大佬" w:date="2023-10-16T21:16:56Z">
                <w:pPr>
                  <w:numPr>
                    <w:ilvl w:val="-1"/>
                    <w:numId w:val="0"/>
                  </w:numPr>
                  <w:tabs>
                    <w:tab w:val="left" w:pos="1680"/>
                  </w:tabs>
                  <w:snapToGrid w:val="0"/>
                  <w:spacing w:line="400" w:lineRule="exact"/>
                </w:pPr>
              </w:pPrChange>
            </w:pPr>
            <w:ins w:id="670" w:author="大佬" w:date="2023-10-16T21:16:42Z">
              <w:r>
                <w:rPr>
                  <w:rStyle w:val="14"/>
                  <w:rFonts w:hint="eastAsia" w:cs="Times New Roman"/>
                  <w:b w:val="0"/>
                  <w:bCs w:val="0"/>
                  <w:i w:val="0"/>
                  <w:iCs w:val="0"/>
                  <w:caps w:val="0"/>
                  <w:spacing w:val="0"/>
                  <w:sz w:val="21"/>
                  <w:szCs w:val="21"/>
                  <w:shd w:val="clear"/>
                  <w:vertAlign w:val="baseline"/>
                  <w:lang w:val="en-US" w:eastAsia="zh-CN"/>
                </w:rPr>
                <w:t>名</w:t>
              </w:r>
            </w:ins>
            <w:ins w:id="671" w:author="大佬" w:date="2023-10-16T21:16:45Z">
              <w:r>
                <w:rPr>
                  <w:rStyle w:val="14"/>
                  <w:rFonts w:hint="eastAsia" w:cs="Times New Roman"/>
                  <w:b w:val="0"/>
                  <w:bCs w:val="0"/>
                  <w:i w:val="0"/>
                  <w:iCs w:val="0"/>
                  <w:caps w:val="0"/>
                  <w:spacing w:val="0"/>
                  <w:sz w:val="21"/>
                  <w:szCs w:val="21"/>
                  <w:shd w:val="clear"/>
                  <w:vertAlign w:val="baseline"/>
                  <w:lang w:val="en-US" w:eastAsia="zh-CN"/>
                </w:rPr>
                <w:t>称</w:t>
              </w:r>
            </w:ins>
          </w:p>
        </w:tc>
        <w:tc>
          <w:tcPr>
            <w:tcW w:w="1420" w:type="dxa"/>
          </w:tcPr>
          <w:p>
            <w:pPr>
              <w:numPr>
                <w:ilvl w:val="-1"/>
                <w:numId w:val="0"/>
              </w:numPr>
              <w:snapToGrid w:val="0"/>
              <w:spacing w:line="400" w:lineRule="exact"/>
              <w:ind w:firstLine="537"/>
              <w:jc w:val="both"/>
              <w:rPr>
                <w:ins w:id="673" w:author="大佬" w:date="2023-10-16T21:15:05Z"/>
                <w:rStyle w:val="14"/>
                <w:rFonts w:hint="eastAsia" w:ascii="Times New Roman" w:hAnsi="Times New Roman" w:eastAsia="宋体" w:cs="Times New Roman"/>
                <w:b w:val="0"/>
                <w:bCs w:val="0"/>
                <w:i w:val="0"/>
                <w:iCs w:val="0"/>
                <w:caps w:val="0"/>
                <w:spacing w:val="0"/>
                <w:sz w:val="21"/>
                <w:szCs w:val="21"/>
                <w:shd w:val="clear"/>
                <w:vertAlign w:val="baseline"/>
              </w:rPr>
              <w:pPrChange w:id="672" w:author="大佬" w:date="2023-10-16T21:17:06Z">
                <w:pPr>
                  <w:numPr>
                    <w:ilvl w:val="-1"/>
                    <w:numId w:val="0"/>
                  </w:numPr>
                  <w:tabs>
                    <w:tab w:val="left" w:pos="1680"/>
                  </w:tabs>
                  <w:snapToGrid w:val="0"/>
                  <w:spacing w:line="400" w:lineRule="exact"/>
                </w:pPr>
              </w:pPrChange>
            </w:pPr>
            <w:ins w:id="674" w:author="大佬" w:date="2023-10-16T21:16:02Z">
              <w:r>
                <w:rPr>
                  <w:rStyle w:val="14"/>
                  <w:rFonts w:hint="eastAsia" w:cs="Times New Roman"/>
                  <w:b w:val="0"/>
                  <w:bCs w:val="0"/>
                  <w:i w:val="0"/>
                  <w:iCs w:val="0"/>
                  <w:caps w:val="0"/>
                  <w:spacing w:val="0"/>
                  <w:sz w:val="21"/>
                  <w:szCs w:val="21"/>
                  <w:shd w:val="clear"/>
                  <w:vertAlign w:val="baseline"/>
                  <w:lang w:val="en-US" w:eastAsia="zh-CN"/>
                </w:rPr>
                <w:t>来源</w:t>
              </w:r>
            </w:ins>
          </w:p>
        </w:tc>
        <w:tc>
          <w:tcPr>
            <w:tcW w:w="1420" w:type="dxa"/>
          </w:tcPr>
          <w:p>
            <w:pPr>
              <w:numPr>
                <w:ilvl w:val="-1"/>
                <w:numId w:val="0"/>
              </w:numPr>
              <w:snapToGrid w:val="0"/>
              <w:spacing w:line="400" w:lineRule="exact"/>
              <w:jc w:val="center"/>
              <w:rPr>
                <w:ins w:id="676" w:author="大佬" w:date="2023-10-16T21:15:05Z"/>
                <w:rStyle w:val="14"/>
                <w:rFonts w:hint="eastAsia" w:ascii="Times New Roman" w:hAnsi="Times New Roman" w:eastAsia="宋体" w:cs="Times New Roman"/>
                <w:b w:val="0"/>
                <w:bCs w:val="0"/>
                <w:i w:val="0"/>
                <w:iCs w:val="0"/>
                <w:caps w:val="0"/>
                <w:spacing w:val="0"/>
                <w:sz w:val="21"/>
                <w:szCs w:val="21"/>
                <w:shd w:val="clear"/>
                <w:vertAlign w:val="baseline"/>
              </w:rPr>
              <w:pPrChange w:id="675" w:author="大佬" w:date="2023-10-16T21:17:01Z">
                <w:pPr>
                  <w:numPr>
                    <w:ilvl w:val="-1"/>
                    <w:numId w:val="0"/>
                  </w:numPr>
                  <w:tabs>
                    <w:tab w:val="left" w:pos="1680"/>
                  </w:tabs>
                  <w:snapToGrid w:val="0"/>
                  <w:spacing w:line="400" w:lineRule="exact"/>
                </w:pPr>
              </w:pPrChange>
            </w:pPr>
            <w:ins w:id="677" w:author="大佬" w:date="2023-10-16T21:15:55Z">
              <w:r>
                <w:rPr>
                  <w:rStyle w:val="14"/>
                  <w:rFonts w:hint="eastAsia" w:cs="Times New Roman"/>
                  <w:b w:val="0"/>
                  <w:bCs w:val="0"/>
                  <w:i w:val="0"/>
                  <w:iCs w:val="0"/>
                  <w:caps w:val="0"/>
                  <w:spacing w:val="0"/>
                  <w:sz w:val="21"/>
                  <w:szCs w:val="21"/>
                  <w:shd w:val="clear"/>
                  <w:vertAlign w:val="baseline"/>
                  <w:lang w:val="en-US" w:eastAsia="zh-CN"/>
                </w:rPr>
                <w:t>去向</w:t>
              </w:r>
            </w:ins>
          </w:p>
        </w:tc>
        <w:tc>
          <w:tcPr>
            <w:tcW w:w="1421" w:type="dxa"/>
          </w:tcPr>
          <w:p>
            <w:pPr>
              <w:numPr>
                <w:ilvl w:val="-1"/>
                <w:numId w:val="0"/>
              </w:numPr>
              <w:snapToGrid w:val="0"/>
              <w:spacing w:line="400" w:lineRule="exact"/>
              <w:ind w:firstLine="328"/>
              <w:jc w:val="both"/>
              <w:rPr>
                <w:ins w:id="679"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678" w:author="大佬" w:date="2023-10-16T21:17:29Z">
                <w:pPr>
                  <w:numPr>
                    <w:ilvl w:val="-1"/>
                    <w:numId w:val="0"/>
                  </w:numPr>
                  <w:tabs>
                    <w:tab w:val="left" w:pos="1680"/>
                  </w:tabs>
                  <w:snapToGrid w:val="0"/>
                  <w:spacing w:line="400" w:lineRule="exact"/>
                </w:pPr>
              </w:pPrChange>
            </w:pPr>
            <w:ins w:id="680" w:author="大佬" w:date="2023-10-16T21:17:13Z">
              <w:r>
                <w:rPr>
                  <w:rStyle w:val="14"/>
                  <w:rFonts w:hint="eastAsia" w:cs="Times New Roman"/>
                  <w:b w:val="0"/>
                  <w:bCs w:val="0"/>
                  <w:i w:val="0"/>
                  <w:iCs w:val="0"/>
                  <w:caps w:val="0"/>
                  <w:spacing w:val="0"/>
                  <w:sz w:val="21"/>
                  <w:szCs w:val="21"/>
                  <w:shd w:val="clear"/>
                  <w:vertAlign w:val="baseline"/>
                  <w:lang w:val="en-US" w:eastAsia="zh-CN"/>
                </w:rPr>
                <w:t>数据</w:t>
              </w:r>
            </w:ins>
            <w:ins w:id="681" w:author="大佬" w:date="2023-10-16T21:17:15Z">
              <w:r>
                <w:rPr>
                  <w:rStyle w:val="14"/>
                  <w:rFonts w:hint="eastAsia" w:cs="Times New Roman"/>
                  <w:b w:val="0"/>
                  <w:bCs w:val="0"/>
                  <w:i w:val="0"/>
                  <w:iCs w:val="0"/>
                  <w:caps w:val="0"/>
                  <w:spacing w:val="0"/>
                  <w:sz w:val="21"/>
                  <w:szCs w:val="21"/>
                  <w:shd w:val="clear"/>
                  <w:vertAlign w:val="baseline"/>
                  <w:lang w:val="en-US" w:eastAsia="zh-CN"/>
                </w:rPr>
                <w:t>结构</w:t>
              </w:r>
            </w:ins>
          </w:p>
        </w:tc>
        <w:tc>
          <w:tcPr>
            <w:tcW w:w="1421" w:type="dxa"/>
          </w:tcPr>
          <w:p>
            <w:pPr>
              <w:numPr>
                <w:ilvl w:val="-1"/>
                <w:numId w:val="0"/>
              </w:numPr>
              <w:tabs>
                <w:tab w:val="left" w:pos="1680"/>
              </w:tabs>
              <w:snapToGrid w:val="0"/>
              <w:spacing w:line="400" w:lineRule="exact"/>
              <w:jc w:val="center"/>
              <w:rPr>
                <w:ins w:id="683" w:author="大佬" w:date="2023-10-16T21:15:05Z"/>
                <w:rStyle w:val="14"/>
                <w:rFonts w:hint="eastAsia" w:ascii="Times New Roman" w:hAnsi="Times New Roman" w:eastAsia="宋体" w:cs="Times New Roman"/>
                <w:b w:val="0"/>
                <w:bCs w:val="0"/>
                <w:i w:val="0"/>
                <w:iCs w:val="0"/>
                <w:caps w:val="0"/>
                <w:spacing w:val="0"/>
                <w:sz w:val="21"/>
                <w:szCs w:val="21"/>
                <w:shd w:val="clear"/>
                <w:vertAlign w:val="baseline"/>
              </w:rPr>
              <w:pPrChange w:id="682" w:author="大佬" w:date="2023-10-16T21:17:27Z">
                <w:pPr>
                  <w:numPr>
                    <w:ilvl w:val="-1"/>
                    <w:numId w:val="0"/>
                  </w:numPr>
                  <w:tabs>
                    <w:tab w:val="left" w:pos="1680"/>
                  </w:tabs>
                  <w:snapToGrid w:val="0"/>
                  <w:spacing w:line="400" w:lineRule="exact"/>
                </w:pPr>
              </w:pPrChange>
            </w:pPr>
            <w:ins w:id="684" w:author="大佬" w:date="2023-10-16T21:17:26Z">
              <w:r>
                <w:rPr>
                  <w:rStyle w:val="14"/>
                  <w:rFonts w:hint="eastAsia" w:cs="Times New Roman"/>
                  <w:b w:val="0"/>
                  <w:bCs w:val="0"/>
                  <w:i w:val="0"/>
                  <w:iCs w:val="0"/>
                  <w:caps w:val="0"/>
                  <w:spacing w:val="0"/>
                  <w:sz w:val="21"/>
                  <w:szCs w:val="21"/>
                  <w:shd w:val="clear"/>
                  <w:vertAlign w:val="baseline"/>
                  <w:lang w:val="en-US" w:eastAsia="zh-CN"/>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ins w:id="685" w:author="大佬" w:date="2023-10-16T21:15:05Z"/>
        </w:trPr>
        <w:tc>
          <w:tcPr>
            <w:tcW w:w="1420" w:type="dxa"/>
          </w:tcPr>
          <w:p>
            <w:pPr>
              <w:numPr>
                <w:ilvl w:val="-1"/>
                <w:numId w:val="0"/>
              </w:numPr>
              <w:tabs>
                <w:tab w:val="left" w:pos="1680"/>
              </w:tabs>
              <w:snapToGrid w:val="0"/>
              <w:spacing w:line="400" w:lineRule="exact"/>
              <w:jc w:val="center"/>
              <w:rPr>
                <w:ins w:id="687"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686" w:author="大佬" w:date="2023-10-16T21:17:47Z">
                <w:pPr>
                  <w:numPr>
                    <w:ilvl w:val="-1"/>
                    <w:numId w:val="0"/>
                  </w:numPr>
                  <w:tabs>
                    <w:tab w:val="left" w:pos="1680"/>
                  </w:tabs>
                  <w:snapToGrid w:val="0"/>
                  <w:spacing w:line="400" w:lineRule="exact"/>
                </w:pPr>
              </w:pPrChange>
            </w:pPr>
            <w:ins w:id="688" w:author="大佬" w:date="2023-10-16T21:17:38Z">
              <w:r>
                <w:rPr>
                  <w:rStyle w:val="14"/>
                  <w:rFonts w:hint="eastAsia" w:cs="Times New Roman"/>
                  <w:b w:val="0"/>
                  <w:bCs w:val="0"/>
                  <w:i w:val="0"/>
                  <w:iCs w:val="0"/>
                  <w:caps w:val="0"/>
                  <w:spacing w:val="0"/>
                  <w:sz w:val="21"/>
                  <w:szCs w:val="21"/>
                  <w:shd w:val="clear"/>
                  <w:vertAlign w:val="baseline"/>
                  <w:lang w:val="en-US" w:eastAsia="zh-CN"/>
                </w:rPr>
                <w:t>F1</w:t>
              </w:r>
            </w:ins>
          </w:p>
        </w:tc>
        <w:tc>
          <w:tcPr>
            <w:tcW w:w="1420" w:type="dxa"/>
          </w:tcPr>
          <w:p>
            <w:pPr>
              <w:numPr>
                <w:ilvl w:val="-1"/>
                <w:numId w:val="0"/>
              </w:numPr>
              <w:tabs>
                <w:tab w:val="left" w:pos="1680"/>
              </w:tabs>
              <w:snapToGrid w:val="0"/>
              <w:spacing w:line="400" w:lineRule="exact"/>
              <w:jc w:val="center"/>
              <w:rPr>
                <w:ins w:id="690"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689" w:author="大佬" w:date="2023-10-16T21:19:43Z">
                <w:pPr>
                  <w:numPr>
                    <w:ilvl w:val="-1"/>
                    <w:numId w:val="0"/>
                  </w:numPr>
                  <w:tabs>
                    <w:tab w:val="left" w:pos="1680"/>
                  </w:tabs>
                  <w:snapToGrid w:val="0"/>
                  <w:spacing w:line="400" w:lineRule="exact"/>
                </w:pPr>
              </w:pPrChange>
            </w:pPr>
            <w:ins w:id="691" w:author="大佬" w:date="2023-10-16T21:18:19Z">
              <w:r>
                <w:rPr>
                  <w:rStyle w:val="14"/>
                  <w:rFonts w:hint="eastAsia" w:cs="Times New Roman"/>
                  <w:b w:val="0"/>
                  <w:bCs w:val="0"/>
                  <w:i w:val="0"/>
                  <w:iCs w:val="0"/>
                  <w:caps w:val="0"/>
                  <w:spacing w:val="0"/>
                  <w:sz w:val="21"/>
                  <w:szCs w:val="21"/>
                  <w:shd w:val="clear"/>
                  <w:vertAlign w:val="baseline"/>
                  <w:lang w:val="en-US" w:eastAsia="zh-CN"/>
                </w:rPr>
                <w:t>捐款</w:t>
              </w:r>
            </w:ins>
            <w:ins w:id="692" w:author="大佬" w:date="2023-10-16T21:18:20Z">
              <w:r>
                <w:rPr>
                  <w:rStyle w:val="14"/>
                  <w:rFonts w:hint="eastAsia" w:cs="Times New Roman"/>
                  <w:b w:val="0"/>
                  <w:bCs w:val="0"/>
                  <w:i w:val="0"/>
                  <w:iCs w:val="0"/>
                  <w:caps w:val="0"/>
                  <w:spacing w:val="0"/>
                  <w:sz w:val="21"/>
                  <w:szCs w:val="21"/>
                  <w:shd w:val="clear"/>
                  <w:vertAlign w:val="baseline"/>
                  <w:lang w:val="en-US" w:eastAsia="zh-CN"/>
                </w:rPr>
                <w:t>信息</w:t>
              </w:r>
            </w:ins>
          </w:p>
        </w:tc>
        <w:tc>
          <w:tcPr>
            <w:tcW w:w="1420" w:type="dxa"/>
          </w:tcPr>
          <w:p>
            <w:pPr>
              <w:numPr>
                <w:ilvl w:val="-1"/>
                <w:numId w:val="0"/>
              </w:numPr>
              <w:tabs>
                <w:tab w:val="left" w:pos="1680"/>
              </w:tabs>
              <w:snapToGrid w:val="0"/>
              <w:spacing w:line="400" w:lineRule="exact"/>
              <w:jc w:val="center"/>
              <w:rPr>
                <w:ins w:id="694" w:author="大佬" w:date="2023-10-16T21:15:05Z"/>
                <w:rStyle w:val="14"/>
                <w:rFonts w:hint="eastAsia" w:ascii="Times New Roman" w:hAnsi="Times New Roman" w:eastAsia="宋体" w:cs="Times New Roman"/>
                <w:b w:val="0"/>
                <w:bCs w:val="0"/>
                <w:i w:val="0"/>
                <w:iCs w:val="0"/>
                <w:caps w:val="0"/>
                <w:spacing w:val="0"/>
                <w:sz w:val="21"/>
                <w:szCs w:val="21"/>
                <w:shd w:val="clear"/>
                <w:vertAlign w:val="baseline"/>
              </w:rPr>
              <w:pPrChange w:id="693" w:author="大佬" w:date="2023-10-16T21:19:44Z">
                <w:pPr>
                  <w:numPr>
                    <w:ilvl w:val="-1"/>
                    <w:numId w:val="0"/>
                  </w:numPr>
                  <w:tabs>
                    <w:tab w:val="left" w:pos="1680"/>
                  </w:tabs>
                  <w:snapToGrid w:val="0"/>
                  <w:spacing w:line="400" w:lineRule="exact"/>
                </w:pPr>
              </w:pPrChange>
            </w:pPr>
            <w:ins w:id="695" w:author="大佬" w:date="2023-10-16T21:18:35Z">
              <w:r>
                <w:rPr>
                  <w:rStyle w:val="14"/>
                  <w:rFonts w:hint="eastAsia" w:cs="Times New Roman"/>
                  <w:b w:val="0"/>
                  <w:bCs w:val="0"/>
                  <w:i w:val="0"/>
                  <w:iCs w:val="0"/>
                  <w:caps w:val="0"/>
                  <w:spacing w:val="0"/>
                  <w:sz w:val="21"/>
                  <w:szCs w:val="21"/>
                  <w:shd w:val="clear"/>
                  <w:vertAlign w:val="baseline"/>
                  <w:lang w:val="en-US" w:eastAsia="zh-CN"/>
                </w:rPr>
                <w:t>捐款者</w:t>
              </w:r>
            </w:ins>
          </w:p>
        </w:tc>
        <w:tc>
          <w:tcPr>
            <w:tcW w:w="1420" w:type="dxa"/>
          </w:tcPr>
          <w:p>
            <w:pPr>
              <w:numPr>
                <w:ilvl w:val="-1"/>
                <w:numId w:val="0"/>
              </w:numPr>
              <w:tabs>
                <w:tab w:val="left" w:pos="1680"/>
              </w:tabs>
              <w:snapToGrid w:val="0"/>
              <w:spacing w:line="400" w:lineRule="exact"/>
              <w:jc w:val="center"/>
              <w:rPr>
                <w:ins w:id="697"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696" w:author="大佬" w:date="2023-10-16T21:19:45Z">
                <w:pPr>
                  <w:numPr>
                    <w:ilvl w:val="-1"/>
                    <w:numId w:val="0"/>
                  </w:numPr>
                  <w:tabs>
                    <w:tab w:val="left" w:pos="1680"/>
                  </w:tabs>
                  <w:snapToGrid w:val="0"/>
                  <w:spacing w:line="400" w:lineRule="exact"/>
                </w:pPr>
              </w:pPrChange>
            </w:pPr>
            <w:ins w:id="698" w:author="大佬" w:date="2023-10-16T21:18:53Z">
              <w:r>
                <w:rPr>
                  <w:rStyle w:val="14"/>
                  <w:rFonts w:hint="eastAsia" w:cs="Times New Roman"/>
                  <w:b w:val="0"/>
                  <w:bCs w:val="0"/>
                  <w:i w:val="0"/>
                  <w:iCs w:val="0"/>
                  <w:caps w:val="0"/>
                  <w:spacing w:val="0"/>
                  <w:sz w:val="21"/>
                  <w:szCs w:val="21"/>
                  <w:shd w:val="clear"/>
                  <w:vertAlign w:val="baseline"/>
                  <w:lang w:val="en-US" w:eastAsia="zh-CN"/>
                </w:rPr>
                <w:t>银行，</w:t>
              </w:r>
            </w:ins>
            <w:ins w:id="699" w:author="大佬" w:date="2023-10-16T21:19:00Z">
              <w:r>
                <w:rPr>
                  <w:rStyle w:val="14"/>
                  <w:rFonts w:hint="eastAsia" w:cs="Times New Roman"/>
                  <w:b w:val="0"/>
                  <w:bCs w:val="0"/>
                  <w:i w:val="0"/>
                  <w:iCs w:val="0"/>
                  <w:caps w:val="0"/>
                  <w:spacing w:val="0"/>
                  <w:sz w:val="21"/>
                  <w:szCs w:val="21"/>
                  <w:shd w:val="clear"/>
                  <w:vertAlign w:val="baseline"/>
                  <w:lang w:val="en-US" w:eastAsia="zh-CN"/>
                </w:rPr>
                <w:t>理事会</w:t>
              </w:r>
            </w:ins>
          </w:p>
        </w:tc>
        <w:tc>
          <w:tcPr>
            <w:tcW w:w="1421" w:type="dxa"/>
          </w:tcPr>
          <w:p>
            <w:pPr>
              <w:numPr>
                <w:ilvl w:val="-1"/>
                <w:numId w:val="0"/>
              </w:numPr>
              <w:tabs>
                <w:tab w:val="left" w:pos="1680"/>
              </w:tabs>
              <w:snapToGrid w:val="0"/>
              <w:spacing w:line="400" w:lineRule="exact"/>
              <w:jc w:val="center"/>
              <w:rPr>
                <w:ins w:id="701"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700" w:author="大佬" w:date="2023-10-16T21:19:46Z">
                <w:pPr>
                  <w:numPr>
                    <w:ilvl w:val="-1"/>
                    <w:numId w:val="0"/>
                  </w:numPr>
                  <w:tabs>
                    <w:tab w:val="left" w:pos="1680"/>
                  </w:tabs>
                  <w:snapToGrid w:val="0"/>
                  <w:spacing w:line="400" w:lineRule="exact"/>
                </w:pPr>
              </w:pPrChange>
            </w:pPr>
            <w:ins w:id="702" w:author="大佬" w:date="2023-10-16T21:19:06Z">
              <w:r>
                <w:rPr>
                  <w:rStyle w:val="14"/>
                  <w:rFonts w:hint="eastAsia" w:cs="Times New Roman"/>
                  <w:b w:val="0"/>
                  <w:bCs w:val="0"/>
                  <w:i w:val="0"/>
                  <w:iCs w:val="0"/>
                  <w:caps w:val="0"/>
                  <w:spacing w:val="0"/>
                  <w:sz w:val="21"/>
                  <w:szCs w:val="21"/>
                  <w:shd w:val="clear"/>
                  <w:vertAlign w:val="baseline"/>
                  <w:lang w:val="en-US" w:eastAsia="zh-CN"/>
                </w:rPr>
                <w:t>捐款</w:t>
              </w:r>
            </w:ins>
            <w:ins w:id="703" w:author="大佬" w:date="2023-10-16T21:19:11Z">
              <w:r>
                <w:rPr>
                  <w:rStyle w:val="14"/>
                  <w:rFonts w:hint="eastAsia" w:cs="Times New Roman"/>
                  <w:b w:val="0"/>
                  <w:bCs w:val="0"/>
                  <w:i w:val="0"/>
                  <w:iCs w:val="0"/>
                  <w:caps w:val="0"/>
                  <w:spacing w:val="0"/>
                  <w:sz w:val="21"/>
                  <w:szCs w:val="21"/>
                  <w:shd w:val="clear"/>
                  <w:vertAlign w:val="baseline"/>
                  <w:lang w:val="en-US" w:eastAsia="zh-CN"/>
                </w:rPr>
                <w:t>细节</w:t>
              </w:r>
            </w:ins>
          </w:p>
        </w:tc>
        <w:tc>
          <w:tcPr>
            <w:tcW w:w="1421" w:type="dxa"/>
          </w:tcPr>
          <w:p>
            <w:pPr>
              <w:numPr>
                <w:ilvl w:val="-1"/>
                <w:numId w:val="0"/>
              </w:numPr>
              <w:tabs>
                <w:tab w:val="left" w:pos="1680"/>
              </w:tabs>
              <w:snapToGrid w:val="0"/>
              <w:spacing w:line="400" w:lineRule="exact"/>
              <w:jc w:val="center"/>
              <w:rPr>
                <w:ins w:id="705" w:author="大佬" w:date="2023-10-16T21:15:05Z"/>
                <w:rStyle w:val="14"/>
                <w:rFonts w:hint="default" w:ascii="Times New Roman" w:hAnsi="Times New Roman" w:eastAsia="宋体" w:cs="Times New Roman"/>
                <w:b w:val="0"/>
                <w:bCs w:val="0"/>
                <w:i w:val="0"/>
                <w:iCs w:val="0"/>
                <w:caps w:val="0"/>
                <w:spacing w:val="0"/>
                <w:sz w:val="21"/>
                <w:szCs w:val="21"/>
                <w:shd w:val="clear"/>
                <w:vertAlign w:val="baseline"/>
              </w:rPr>
              <w:pPrChange w:id="704" w:author="大佬" w:date="2023-10-16T21:19:47Z">
                <w:pPr>
                  <w:numPr>
                    <w:ilvl w:val="-1"/>
                    <w:numId w:val="0"/>
                  </w:numPr>
                  <w:tabs>
                    <w:tab w:val="left" w:pos="1680"/>
                  </w:tabs>
                  <w:snapToGrid w:val="0"/>
                  <w:spacing w:line="400" w:lineRule="exact"/>
                </w:pPr>
              </w:pPrChange>
            </w:pPr>
            <w:ins w:id="706" w:author="大佬" w:date="2023-10-16T21:19:31Z">
              <w:r>
                <w:rPr>
                  <w:rStyle w:val="14"/>
                  <w:rFonts w:hint="eastAsia" w:cs="Times New Roman"/>
                  <w:b w:val="0"/>
                  <w:bCs w:val="0"/>
                  <w:i w:val="0"/>
                  <w:iCs w:val="0"/>
                  <w:caps w:val="0"/>
                  <w:spacing w:val="0"/>
                  <w:sz w:val="21"/>
                  <w:szCs w:val="21"/>
                  <w:shd w:val="clear"/>
                  <w:vertAlign w:val="baseline"/>
                  <w:lang w:val="en-US" w:eastAsia="zh-CN"/>
                </w:rPr>
                <w:t>捐款者</w:t>
              </w:r>
            </w:ins>
            <w:ins w:id="707" w:author="大佬" w:date="2023-10-16T21:19:34Z">
              <w:r>
                <w:rPr>
                  <w:rStyle w:val="14"/>
                  <w:rFonts w:hint="eastAsia" w:cs="Times New Roman"/>
                  <w:b w:val="0"/>
                  <w:bCs w:val="0"/>
                  <w:i w:val="0"/>
                  <w:iCs w:val="0"/>
                  <w:caps w:val="0"/>
                  <w:spacing w:val="0"/>
                  <w:sz w:val="21"/>
                  <w:szCs w:val="21"/>
                  <w:shd w:val="clear"/>
                  <w:vertAlign w:val="baseline"/>
                  <w:lang w:val="en-US" w:eastAsia="zh-CN"/>
                </w:rPr>
                <w:t>捐款的</w:t>
              </w:r>
            </w:ins>
            <w:ins w:id="708" w:author="大佬" w:date="2023-10-16T21:19:36Z">
              <w:r>
                <w:rPr>
                  <w:rStyle w:val="14"/>
                  <w:rFonts w:hint="eastAsia" w:cs="Times New Roman"/>
                  <w:b w:val="0"/>
                  <w:bCs w:val="0"/>
                  <w:i w:val="0"/>
                  <w:iCs w:val="0"/>
                  <w:caps w:val="0"/>
                  <w:spacing w:val="0"/>
                  <w:sz w:val="21"/>
                  <w:szCs w:val="21"/>
                  <w:shd w:val="clear"/>
                  <w:vertAlign w:val="baseline"/>
                  <w:lang w:val="en-US"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ins w:id="709" w:author="大佬" w:date="2023-10-16T21:17:40Z"/>
        </w:trPr>
        <w:tc>
          <w:tcPr>
            <w:tcW w:w="1420" w:type="dxa"/>
          </w:tcPr>
          <w:p>
            <w:pPr>
              <w:numPr>
                <w:ilvl w:val="-1"/>
                <w:numId w:val="0"/>
              </w:numPr>
              <w:tabs>
                <w:tab w:val="left" w:pos="1680"/>
              </w:tabs>
              <w:snapToGrid w:val="0"/>
              <w:spacing w:line="400" w:lineRule="exact"/>
              <w:jc w:val="center"/>
              <w:rPr>
                <w:ins w:id="711" w:author="大佬" w:date="2023-10-16T21:17:40Z"/>
                <w:rStyle w:val="14"/>
                <w:rFonts w:hint="default" w:cs="Times New Roman"/>
                <w:b w:val="0"/>
                <w:bCs w:val="0"/>
                <w:i w:val="0"/>
                <w:iCs w:val="0"/>
                <w:caps w:val="0"/>
                <w:spacing w:val="0"/>
                <w:sz w:val="21"/>
                <w:szCs w:val="21"/>
                <w:shd w:val="clear"/>
                <w:vertAlign w:val="baseline"/>
                <w:lang w:val="en-US" w:eastAsia="zh-CN"/>
              </w:rPr>
              <w:pPrChange w:id="710" w:author="大佬" w:date="2023-10-16T21:17:48Z">
                <w:pPr>
                  <w:numPr>
                    <w:ilvl w:val="-1"/>
                    <w:numId w:val="0"/>
                  </w:numPr>
                  <w:tabs>
                    <w:tab w:val="left" w:pos="1680"/>
                  </w:tabs>
                  <w:snapToGrid w:val="0"/>
                  <w:spacing w:line="400" w:lineRule="exact"/>
                </w:pPr>
              </w:pPrChange>
            </w:pPr>
            <w:ins w:id="712" w:author="大佬" w:date="2023-10-16T21:17:44Z">
              <w:r>
                <w:rPr>
                  <w:rStyle w:val="14"/>
                  <w:rFonts w:hint="eastAsia" w:cs="Times New Roman"/>
                  <w:b w:val="0"/>
                  <w:bCs w:val="0"/>
                  <w:i w:val="0"/>
                  <w:iCs w:val="0"/>
                  <w:caps w:val="0"/>
                  <w:spacing w:val="0"/>
                  <w:sz w:val="21"/>
                  <w:szCs w:val="21"/>
                  <w:shd w:val="clear"/>
                  <w:vertAlign w:val="baseline"/>
                  <w:lang w:val="en-US" w:eastAsia="zh-CN"/>
                </w:rPr>
                <w:t>F</w:t>
              </w:r>
            </w:ins>
            <w:ins w:id="713" w:author="大佬" w:date="2023-10-16T21:17:45Z">
              <w:r>
                <w:rPr>
                  <w:rStyle w:val="14"/>
                  <w:rFonts w:hint="eastAsia" w:cs="Times New Roman"/>
                  <w:b w:val="0"/>
                  <w:bCs w:val="0"/>
                  <w:i w:val="0"/>
                  <w:iCs w:val="0"/>
                  <w:caps w:val="0"/>
                  <w:spacing w:val="0"/>
                  <w:sz w:val="21"/>
                  <w:szCs w:val="21"/>
                  <w:shd w:val="clear"/>
                  <w:vertAlign w:val="baseline"/>
                  <w:lang w:val="en-US" w:eastAsia="zh-CN"/>
                </w:rPr>
                <w:t>2</w:t>
              </w:r>
            </w:ins>
          </w:p>
        </w:tc>
        <w:tc>
          <w:tcPr>
            <w:tcW w:w="1420" w:type="dxa"/>
          </w:tcPr>
          <w:p>
            <w:pPr>
              <w:numPr>
                <w:ilvl w:val="-1"/>
                <w:numId w:val="0"/>
              </w:numPr>
              <w:tabs>
                <w:tab w:val="left" w:pos="1680"/>
              </w:tabs>
              <w:snapToGrid w:val="0"/>
              <w:spacing w:line="400" w:lineRule="exact"/>
              <w:jc w:val="center"/>
              <w:rPr>
                <w:ins w:id="715" w:author="大佬" w:date="2023-10-16T21:17:40Z"/>
                <w:rStyle w:val="14"/>
                <w:rFonts w:hint="default" w:ascii="Times New Roman" w:hAnsi="Times New Roman" w:eastAsia="宋体" w:cs="Times New Roman"/>
                <w:b w:val="0"/>
                <w:bCs w:val="0"/>
                <w:i w:val="0"/>
                <w:iCs w:val="0"/>
                <w:caps w:val="0"/>
                <w:spacing w:val="0"/>
                <w:sz w:val="21"/>
                <w:szCs w:val="21"/>
                <w:shd w:val="clear"/>
                <w:vertAlign w:val="baseline"/>
              </w:rPr>
              <w:pPrChange w:id="714" w:author="大佬" w:date="2023-10-16T21:20:23Z">
                <w:pPr>
                  <w:numPr>
                    <w:ilvl w:val="-1"/>
                    <w:numId w:val="0"/>
                  </w:numPr>
                  <w:tabs>
                    <w:tab w:val="left" w:pos="1680"/>
                  </w:tabs>
                  <w:snapToGrid w:val="0"/>
                  <w:spacing w:line="400" w:lineRule="exact"/>
                </w:pPr>
              </w:pPrChange>
            </w:pPr>
            <w:ins w:id="716" w:author="大佬" w:date="2023-10-16T21:20:20Z">
              <w:r>
                <w:rPr>
                  <w:rStyle w:val="14"/>
                  <w:rFonts w:hint="eastAsia" w:cs="Times New Roman"/>
                  <w:b w:val="0"/>
                  <w:bCs w:val="0"/>
                  <w:i w:val="0"/>
                  <w:iCs w:val="0"/>
                  <w:caps w:val="0"/>
                  <w:spacing w:val="0"/>
                  <w:sz w:val="21"/>
                  <w:szCs w:val="21"/>
                  <w:shd w:val="clear"/>
                  <w:vertAlign w:val="baseline"/>
                  <w:lang w:val="en-US" w:eastAsia="zh-CN"/>
                </w:rPr>
                <w:t>报</w:t>
              </w:r>
            </w:ins>
            <w:ins w:id="717" w:author="大佬" w:date="2023-10-16T21:20:14Z">
              <w:r>
                <w:rPr>
                  <w:rStyle w:val="14"/>
                  <w:rFonts w:hint="eastAsia" w:cs="Times New Roman"/>
                  <w:b w:val="0"/>
                  <w:bCs w:val="0"/>
                  <w:i w:val="0"/>
                  <w:iCs w:val="0"/>
                  <w:caps w:val="0"/>
                  <w:spacing w:val="0"/>
                  <w:sz w:val="21"/>
                  <w:szCs w:val="21"/>
                  <w:shd w:val="clear"/>
                  <w:vertAlign w:val="baseline"/>
                  <w:lang w:val="en-US" w:eastAsia="zh-CN"/>
                </w:rPr>
                <w:t>表</w:t>
              </w:r>
            </w:ins>
            <w:ins w:id="718" w:author="大佬" w:date="2023-10-16T21:20:15Z">
              <w:r>
                <w:rPr>
                  <w:rStyle w:val="14"/>
                  <w:rFonts w:hint="eastAsia" w:cs="Times New Roman"/>
                  <w:b w:val="0"/>
                  <w:bCs w:val="0"/>
                  <w:i w:val="0"/>
                  <w:iCs w:val="0"/>
                  <w:caps w:val="0"/>
                  <w:spacing w:val="0"/>
                  <w:sz w:val="21"/>
                  <w:szCs w:val="21"/>
                  <w:shd w:val="clear"/>
                  <w:vertAlign w:val="baseline"/>
                  <w:lang w:val="en-US" w:eastAsia="zh-CN"/>
                </w:rPr>
                <w:t>信息</w:t>
              </w:r>
            </w:ins>
          </w:p>
        </w:tc>
        <w:tc>
          <w:tcPr>
            <w:tcW w:w="1420" w:type="dxa"/>
          </w:tcPr>
          <w:p>
            <w:pPr>
              <w:numPr>
                <w:ilvl w:val="-1"/>
                <w:numId w:val="0"/>
              </w:numPr>
              <w:tabs>
                <w:tab w:val="left" w:pos="1680"/>
              </w:tabs>
              <w:snapToGrid w:val="0"/>
              <w:spacing w:line="400" w:lineRule="exact"/>
              <w:jc w:val="center"/>
              <w:rPr>
                <w:ins w:id="720" w:author="大佬" w:date="2023-10-16T21:17:40Z"/>
                <w:rStyle w:val="14"/>
                <w:rFonts w:hint="eastAsia" w:ascii="Times New Roman" w:hAnsi="Times New Roman" w:eastAsia="宋体" w:cs="Times New Roman"/>
                <w:b w:val="0"/>
                <w:bCs w:val="0"/>
                <w:i w:val="0"/>
                <w:iCs w:val="0"/>
                <w:caps w:val="0"/>
                <w:spacing w:val="0"/>
                <w:sz w:val="21"/>
                <w:szCs w:val="21"/>
                <w:shd w:val="clear"/>
                <w:vertAlign w:val="baseline"/>
              </w:rPr>
              <w:pPrChange w:id="719" w:author="大佬" w:date="2023-10-16T21:21:35Z">
                <w:pPr>
                  <w:numPr>
                    <w:ilvl w:val="-1"/>
                    <w:numId w:val="0"/>
                  </w:numPr>
                  <w:tabs>
                    <w:tab w:val="left" w:pos="1680"/>
                  </w:tabs>
                  <w:snapToGrid w:val="0"/>
                  <w:spacing w:line="400" w:lineRule="exact"/>
                </w:pPr>
              </w:pPrChange>
            </w:pPr>
            <w:ins w:id="721" w:author="大佬" w:date="2023-10-16T21:20:34Z">
              <w:r>
                <w:rPr>
                  <w:rStyle w:val="14"/>
                  <w:rFonts w:hint="eastAsia" w:cs="Times New Roman"/>
                  <w:b w:val="0"/>
                  <w:bCs w:val="0"/>
                  <w:i w:val="0"/>
                  <w:iCs w:val="0"/>
                  <w:caps w:val="0"/>
                  <w:spacing w:val="0"/>
                  <w:sz w:val="21"/>
                  <w:szCs w:val="21"/>
                  <w:shd w:val="clear"/>
                  <w:vertAlign w:val="baseline"/>
                  <w:lang w:val="en-US" w:eastAsia="zh-CN"/>
                </w:rPr>
                <w:t>理事会</w:t>
              </w:r>
            </w:ins>
          </w:p>
        </w:tc>
        <w:tc>
          <w:tcPr>
            <w:tcW w:w="1420" w:type="dxa"/>
          </w:tcPr>
          <w:p>
            <w:pPr>
              <w:numPr>
                <w:ilvl w:val="-1"/>
                <w:numId w:val="0"/>
              </w:numPr>
              <w:tabs>
                <w:tab w:val="left" w:pos="1680"/>
              </w:tabs>
              <w:snapToGrid w:val="0"/>
              <w:spacing w:line="400" w:lineRule="exact"/>
              <w:jc w:val="center"/>
              <w:rPr>
                <w:ins w:id="723" w:author="大佬" w:date="2023-10-16T21:17:40Z"/>
                <w:rStyle w:val="14"/>
                <w:rFonts w:hint="default" w:ascii="Times New Roman" w:hAnsi="Times New Roman" w:eastAsia="宋体" w:cs="Times New Roman"/>
                <w:b w:val="0"/>
                <w:bCs w:val="0"/>
                <w:i w:val="0"/>
                <w:iCs w:val="0"/>
                <w:caps w:val="0"/>
                <w:spacing w:val="0"/>
                <w:sz w:val="21"/>
                <w:szCs w:val="21"/>
                <w:shd w:val="clear"/>
                <w:vertAlign w:val="baseline"/>
              </w:rPr>
              <w:pPrChange w:id="722" w:author="大佬" w:date="2023-10-16T21:21:34Z">
                <w:pPr>
                  <w:numPr>
                    <w:ilvl w:val="-1"/>
                    <w:numId w:val="0"/>
                  </w:numPr>
                  <w:tabs>
                    <w:tab w:val="left" w:pos="1680"/>
                  </w:tabs>
                  <w:snapToGrid w:val="0"/>
                  <w:spacing w:line="400" w:lineRule="exact"/>
                </w:pPr>
              </w:pPrChange>
            </w:pPr>
            <w:ins w:id="724" w:author="大佬" w:date="2023-10-16T21:20:42Z">
              <w:r>
                <w:rPr>
                  <w:rStyle w:val="14"/>
                  <w:rFonts w:hint="eastAsia" w:cs="Times New Roman"/>
                  <w:b w:val="0"/>
                  <w:bCs w:val="0"/>
                  <w:i w:val="0"/>
                  <w:iCs w:val="0"/>
                  <w:caps w:val="0"/>
                  <w:spacing w:val="0"/>
                  <w:sz w:val="21"/>
                  <w:szCs w:val="21"/>
                  <w:shd w:val="clear"/>
                  <w:vertAlign w:val="baseline"/>
                  <w:lang w:val="en-US" w:eastAsia="zh-CN"/>
                </w:rPr>
                <w:t>财政</w:t>
              </w:r>
            </w:ins>
            <w:ins w:id="725" w:author="大佬" w:date="2023-10-16T21:21:31Z">
              <w:r>
                <w:rPr>
                  <w:rStyle w:val="14"/>
                  <w:rFonts w:hint="eastAsia" w:cs="Times New Roman"/>
                  <w:b w:val="0"/>
                  <w:bCs w:val="0"/>
                  <w:i w:val="0"/>
                  <w:iCs w:val="0"/>
                  <w:caps w:val="0"/>
                  <w:spacing w:val="0"/>
                  <w:sz w:val="21"/>
                  <w:szCs w:val="21"/>
                  <w:shd w:val="clear"/>
                  <w:vertAlign w:val="baseline"/>
                  <w:lang w:val="en-US" w:eastAsia="zh-CN"/>
                </w:rPr>
                <w:t>状况</w:t>
              </w:r>
            </w:ins>
            <w:ins w:id="726" w:author="大佬" w:date="2023-10-16T21:21:33Z">
              <w:r>
                <w:rPr>
                  <w:rStyle w:val="14"/>
                  <w:rFonts w:hint="eastAsia" w:cs="Times New Roman"/>
                  <w:b w:val="0"/>
                  <w:bCs w:val="0"/>
                  <w:i w:val="0"/>
                  <w:iCs w:val="0"/>
                  <w:caps w:val="0"/>
                  <w:spacing w:val="0"/>
                  <w:sz w:val="21"/>
                  <w:szCs w:val="21"/>
                  <w:shd w:val="clear"/>
                  <w:vertAlign w:val="baseline"/>
                  <w:lang w:val="en-US" w:eastAsia="zh-CN"/>
                </w:rPr>
                <w:t>报表</w:t>
              </w:r>
            </w:ins>
          </w:p>
        </w:tc>
        <w:tc>
          <w:tcPr>
            <w:tcW w:w="1421" w:type="dxa"/>
          </w:tcPr>
          <w:p>
            <w:pPr>
              <w:numPr>
                <w:ilvl w:val="-1"/>
                <w:numId w:val="0"/>
              </w:numPr>
              <w:tabs>
                <w:tab w:val="left" w:pos="1680"/>
              </w:tabs>
              <w:snapToGrid w:val="0"/>
              <w:spacing w:line="400" w:lineRule="exact"/>
              <w:jc w:val="center"/>
              <w:rPr>
                <w:ins w:id="728" w:author="大佬" w:date="2023-10-16T21:17:40Z"/>
                <w:rStyle w:val="14"/>
                <w:rFonts w:hint="default" w:ascii="Times New Roman" w:hAnsi="Times New Roman" w:eastAsia="宋体" w:cs="Times New Roman"/>
                <w:b w:val="0"/>
                <w:bCs w:val="0"/>
                <w:i w:val="0"/>
                <w:iCs w:val="0"/>
                <w:caps w:val="0"/>
                <w:spacing w:val="0"/>
                <w:sz w:val="21"/>
                <w:szCs w:val="21"/>
                <w:shd w:val="clear"/>
                <w:vertAlign w:val="baseline"/>
              </w:rPr>
              <w:pPrChange w:id="727" w:author="大佬" w:date="2023-10-16T21:21:50Z">
                <w:pPr>
                  <w:numPr>
                    <w:ilvl w:val="-1"/>
                    <w:numId w:val="0"/>
                  </w:numPr>
                  <w:tabs>
                    <w:tab w:val="left" w:pos="1680"/>
                  </w:tabs>
                  <w:snapToGrid w:val="0"/>
                  <w:spacing w:line="400" w:lineRule="exact"/>
                </w:pPr>
              </w:pPrChange>
            </w:pPr>
            <w:ins w:id="729" w:author="大佬" w:date="2023-10-16T21:21:44Z">
              <w:r>
                <w:rPr>
                  <w:rStyle w:val="14"/>
                  <w:rFonts w:hint="eastAsia" w:cs="Times New Roman"/>
                  <w:b w:val="0"/>
                  <w:bCs w:val="0"/>
                  <w:i w:val="0"/>
                  <w:iCs w:val="0"/>
                  <w:caps w:val="0"/>
                  <w:spacing w:val="0"/>
                  <w:sz w:val="21"/>
                  <w:szCs w:val="21"/>
                  <w:shd w:val="clear"/>
                  <w:vertAlign w:val="baseline"/>
                  <w:lang w:val="en-US" w:eastAsia="zh-CN"/>
                </w:rPr>
                <w:t>报表</w:t>
              </w:r>
            </w:ins>
            <w:ins w:id="730" w:author="大佬" w:date="2023-10-16T21:21:48Z">
              <w:r>
                <w:rPr>
                  <w:rStyle w:val="14"/>
                  <w:rFonts w:hint="eastAsia" w:cs="Times New Roman"/>
                  <w:b w:val="0"/>
                  <w:bCs w:val="0"/>
                  <w:i w:val="0"/>
                  <w:iCs w:val="0"/>
                  <w:caps w:val="0"/>
                  <w:spacing w:val="0"/>
                  <w:sz w:val="21"/>
                  <w:szCs w:val="21"/>
                  <w:shd w:val="clear"/>
                  <w:vertAlign w:val="baseline"/>
                  <w:lang w:val="en-US" w:eastAsia="zh-CN"/>
                </w:rPr>
                <w:t>内容</w:t>
              </w:r>
            </w:ins>
          </w:p>
        </w:tc>
        <w:tc>
          <w:tcPr>
            <w:tcW w:w="1421" w:type="dxa"/>
          </w:tcPr>
          <w:p>
            <w:pPr>
              <w:numPr>
                <w:ilvl w:val="-1"/>
                <w:numId w:val="0"/>
              </w:numPr>
              <w:tabs>
                <w:tab w:val="left" w:pos="1680"/>
              </w:tabs>
              <w:snapToGrid w:val="0"/>
              <w:spacing w:line="400" w:lineRule="exact"/>
              <w:jc w:val="center"/>
              <w:rPr>
                <w:ins w:id="732" w:author="大佬" w:date="2023-10-16T21:17:40Z"/>
                <w:rStyle w:val="14"/>
                <w:rFonts w:hint="default" w:ascii="Times New Roman" w:hAnsi="Times New Roman" w:eastAsia="宋体" w:cs="Times New Roman"/>
                <w:b w:val="0"/>
                <w:bCs w:val="0"/>
                <w:i w:val="0"/>
                <w:iCs w:val="0"/>
                <w:caps w:val="0"/>
                <w:spacing w:val="0"/>
                <w:sz w:val="21"/>
                <w:szCs w:val="21"/>
                <w:shd w:val="clear"/>
                <w:vertAlign w:val="baseline"/>
              </w:rPr>
              <w:pPrChange w:id="731" w:author="大佬" w:date="2023-10-16T21:22:08Z">
                <w:pPr>
                  <w:numPr>
                    <w:ilvl w:val="-1"/>
                    <w:numId w:val="0"/>
                  </w:numPr>
                  <w:tabs>
                    <w:tab w:val="left" w:pos="1680"/>
                  </w:tabs>
                  <w:snapToGrid w:val="0"/>
                  <w:spacing w:line="400" w:lineRule="exact"/>
                </w:pPr>
              </w:pPrChange>
            </w:pPr>
            <w:ins w:id="733" w:author="大佬" w:date="2023-10-16T21:21:58Z">
              <w:r>
                <w:rPr>
                  <w:rStyle w:val="14"/>
                  <w:rFonts w:hint="eastAsia" w:cs="Times New Roman"/>
                  <w:b w:val="0"/>
                  <w:bCs w:val="0"/>
                  <w:i w:val="0"/>
                  <w:iCs w:val="0"/>
                  <w:caps w:val="0"/>
                  <w:spacing w:val="0"/>
                  <w:sz w:val="21"/>
                  <w:szCs w:val="21"/>
                  <w:shd w:val="clear"/>
                  <w:vertAlign w:val="baseline"/>
                  <w:lang w:val="en-US" w:eastAsia="zh-CN"/>
                </w:rPr>
                <w:t>记录</w:t>
              </w:r>
            </w:ins>
            <w:ins w:id="734" w:author="大佬" w:date="2023-10-16T21:22:03Z">
              <w:r>
                <w:rPr>
                  <w:rStyle w:val="14"/>
                  <w:rFonts w:hint="eastAsia" w:cs="Times New Roman"/>
                  <w:b w:val="0"/>
                  <w:bCs w:val="0"/>
                  <w:i w:val="0"/>
                  <w:iCs w:val="0"/>
                  <w:caps w:val="0"/>
                  <w:spacing w:val="0"/>
                  <w:sz w:val="21"/>
                  <w:szCs w:val="21"/>
                  <w:shd w:val="clear"/>
                  <w:vertAlign w:val="baseline"/>
                  <w:lang w:val="en-US" w:eastAsia="zh-CN"/>
                </w:rPr>
                <w:t>报表的</w:t>
              </w:r>
            </w:ins>
            <w:ins w:id="735" w:author="大佬" w:date="2023-10-16T21:22:05Z">
              <w:r>
                <w:rPr>
                  <w:rStyle w:val="14"/>
                  <w:rFonts w:hint="eastAsia" w:cs="Times New Roman"/>
                  <w:b w:val="0"/>
                  <w:bCs w:val="0"/>
                  <w:i w:val="0"/>
                  <w:iCs w:val="0"/>
                  <w:caps w:val="0"/>
                  <w:spacing w:val="0"/>
                  <w:sz w:val="21"/>
                  <w:szCs w:val="21"/>
                  <w:shd w:val="clear"/>
                  <w:vertAlign w:val="baseline"/>
                  <w:lang w:val="en-US" w:eastAsia="zh-CN"/>
                </w:rPr>
                <w:t>的</w:t>
              </w:r>
            </w:ins>
            <w:ins w:id="736" w:author="大佬" w:date="2023-10-16T21:22:07Z">
              <w:r>
                <w:rPr>
                  <w:rStyle w:val="14"/>
                  <w:rFonts w:hint="eastAsia" w:cs="Times New Roman"/>
                  <w:b w:val="0"/>
                  <w:bCs w:val="0"/>
                  <w:i w:val="0"/>
                  <w:iCs w:val="0"/>
                  <w:caps w:val="0"/>
                  <w:spacing w:val="0"/>
                  <w:sz w:val="21"/>
                  <w:szCs w:val="21"/>
                  <w:shd w:val="clear"/>
                  <w:vertAlign w:val="baseline"/>
                  <w:lang w:val="en-US" w:eastAsia="zh-CN"/>
                </w:rPr>
                <w:t>信息</w:t>
              </w:r>
            </w:ins>
          </w:p>
        </w:tc>
      </w:tr>
    </w:tbl>
    <w:p>
      <w:pPr>
        <w:numPr>
          <w:ilvl w:val="-1"/>
          <w:numId w:val="0"/>
        </w:numPr>
        <w:tabs>
          <w:tab w:val="left" w:pos="1680"/>
        </w:tabs>
        <w:snapToGrid w:val="0"/>
        <w:spacing w:line="400" w:lineRule="exact"/>
        <w:ind w:firstLine="0" w:firstLineChars="0"/>
        <w:rPr>
          <w:ins w:id="738" w:author="大佬" w:date="2023-10-16T21:01:07Z"/>
          <w:rStyle w:val="14"/>
          <w:rFonts w:hint="eastAsia" w:ascii="Times New Roman" w:hAnsi="Times New Roman" w:eastAsia="宋体" w:cs="Times New Roman"/>
          <w:b w:val="0"/>
          <w:bCs w:val="0"/>
          <w:i w:val="0"/>
          <w:iCs w:val="0"/>
          <w:caps w:val="0"/>
          <w:color w:val="4D4D4D"/>
          <w:spacing w:val="0"/>
          <w:sz w:val="21"/>
          <w:szCs w:val="21"/>
          <w:shd w:val="clear" w:fill="FFFFFF"/>
          <w:rPrChange w:id="739" w:author="大佬" w:date="2023-10-16T21:01:23Z">
            <w:rPr>
              <w:ins w:id="740" w:author="大佬" w:date="2023-10-16T21:01:07Z"/>
              <w:rStyle w:val="15"/>
              <w:rFonts w:ascii="Arial" w:hAnsi="Arial" w:eastAsia="Arial" w:cs="Arial"/>
              <w:b/>
              <w:bCs/>
              <w:i w:val="0"/>
              <w:iCs w:val="0"/>
              <w:caps w:val="0"/>
              <w:color w:val="4D4D4D"/>
              <w:spacing w:val="0"/>
              <w:sz w:val="13"/>
              <w:szCs w:val="13"/>
              <w:shd w:val="clear" w:fill="FFFFFF"/>
            </w:rPr>
          </w:rPrChange>
        </w:rPr>
        <w:pPrChange w:id="737" w:author="大佬" w:date="2023-10-16T20:52:11Z">
          <w:pPr>
            <w:tabs>
              <w:tab w:val="left" w:pos="1680"/>
            </w:tabs>
            <w:snapToGrid w:val="0"/>
            <w:spacing w:line="400" w:lineRule="exact"/>
            <w:ind w:firstLine="420" w:firstLineChars="200"/>
          </w:pPr>
        </w:pPrChange>
      </w:pPr>
    </w:p>
    <w:p>
      <w:pPr>
        <w:numPr>
          <w:ilvl w:val="-1"/>
          <w:numId w:val="0"/>
        </w:numPr>
        <w:tabs>
          <w:tab w:val="left" w:pos="1680"/>
        </w:tabs>
        <w:snapToGrid w:val="0"/>
        <w:spacing w:line="400" w:lineRule="exact"/>
        <w:ind w:firstLine="0" w:firstLineChars="0"/>
        <w:rPr>
          <w:ins w:id="742" w:author="大佬" w:date="2023-10-16T21:01:25Z"/>
          <w:rFonts w:hint="eastAsia" w:ascii="Times New Roman" w:hAnsi="Times New Roman" w:eastAsia="宋体" w:cs="Times New Roman"/>
          <w:b w:val="0"/>
          <w:bCs w:val="0"/>
          <w:i w:val="0"/>
          <w:iCs w:val="0"/>
          <w:caps w:val="0"/>
          <w:spacing w:val="0"/>
          <w:sz w:val="21"/>
          <w:szCs w:val="21"/>
          <w:shd w:val="clear"/>
        </w:rPr>
        <w:pPrChange w:id="741" w:author="大佬" w:date="2023-10-16T20:52:11Z">
          <w:pPr>
            <w:tabs>
              <w:tab w:val="left" w:pos="1680"/>
            </w:tabs>
            <w:snapToGrid w:val="0"/>
            <w:spacing w:line="400" w:lineRule="exact"/>
            <w:ind w:firstLine="420" w:firstLineChars="200"/>
          </w:pPr>
        </w:pPrChange>
      </w:pPr>
      <w:ins w:id="743" w:author="大佬" w:date="2023-10-16T21:01:12Z">
        <w:r>
          <w:rPr>
            <w:rStyle w:val="14"/>
            <w:rFonts w:hint="eastAsia" w:ascii="Times New Roman" w:hAnsi="Times New Roman" w:eastAsia="宋体" w:cs="Times New Roman"/>
            <w:b w:val="0"/>
            <w:bCs w:val="0"/>
            <w:i w:val="0"/>
            <w:iCs w:val="0"/>
            <w:caps w:val="0"/>
            <w:color w:val="4D4D4D"/>
            <w:spacing w:val="0"/>
            <w:sz w:val="21"/>
            <w:szCs w:val="21"/>
            <w:shd w:val="clear" w:fill="FFFFFF"/>
            <w:rPrChange w:id="744" w:author="大佬" w:date="2023-10-16T21:01:23Z">
              <w:rPr>
                <w:rStyle w:val="15"/>
                <w:rFonts w:ascii="Arial" w:hAnsi="Arial" w:eastAsia="Arial" w:cs="Arial"/>
                <w:b/>
                <w:bCs/>
                <w:i w:val="0"/>
                <w:iCs w:val="0"/>
                <w:caps w:val="0"/>
                <w:color w:val="4D4D4D"/>
                <w:spacing w:val="0"/>
                <w:sz w:val="13"/>
                <w:szCs w:val="13"/>
                <w:shd w:val="clear" w:fill="FFFFFF"/>
              </w:rPr>
            </w:rPrChange>
          </w:rPr>
          <w:t>数据存储字典(D1~Dn)：</w:t>
        </w:r>
      </w:ins>
    </w:p>
    <w:tbl>
      <w:tblPr>
        <w:tblStyle w:val="13"/>
        <w:tblW w:w="8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Change w:id="745" w:author="大佬" w:date="2023-10-16T21:29:18Z">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PrChange>
      </w:tblPr>
      <w:tblGrid>
        <w:gridCol w:w="1420"/>
        <w:gridCol w:w="1420"/>
        <w:gridCol w:w="1420"/>
        <w:gridCol w:w="1421"/>
        <w:gridCol w:w="2875"/>
        <w:tblGridChange w:id="746">
          <w:tblGrid>
            <w:gridCol w:w="1420"/>
            <w:gridCol w:w="1420"/>
            <w:gridCol w:w="1420"/>
            <w:gridCol w:w="1421"/>
            <w:gridCol w:w="142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748" w:author="大佬" w:date="2023-10-16T21:29:1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747" w:author="大佬" w:date="2023-10-16T21:22:24Z"/>
        </w:trPr>
        <w:tc>
          <w:tcPr>
            <w:tcW w:w="1420" w:type="dxa"/>
            <w:tcPrChange w:id="749" w:author="大佬" w:date="2023-10-16T21:29:18Z">
              <w:tcPr>
                <w:tcW w:w="1420" w:type="dxa"/>
              </w:tcPr>
            </w:tcPrChange>
          </w:tcPr>
          <w:p>
            <w:pPr>
              <w:numPr>
                <w:ilvl w:val="-1"/>
                <w:numId w:val="0"/>
              </w:numPr>
              <w:tabs>
                <w:tab w:val="left" w:pos="1680"/>
              </w:tabs>
              <w:snapToGrid w:val="0"/>
              <w:spacing w:line="400" w:lineRule="exact"/>
              <w:jc w:val="center"/>
              <w:rPr>
                <w:ins w:id="751" w:author="大佬" w:date="2023-10-16T21:22:24Z"/>
                <w:rStyle w:val="14"/>
                <w:rFonts w:hint="eastAsia" w:ascii="Times New Roman" w:hAnsi="Times New Roman" w:eastAsia="宋体" w:cs="Times New Roman"/>
                <w:b w:val="0"/>
                <w:bCs w:val="0"/>
                <w:i w:val="0"/>
                <w:iCs w:val="0"/>
                <w:caps w:val="0"/>
                <w:spacing w:val="0"/>
                <w:sz w:val="21"/>
                <w:szCs w:val="21"/>
                <w:shd w:val="clear"/>
                <w:vertAlign w:val="baseline"/>
              </w:rPr>
              <w:pPrChange w:id="750" w:author="大佬" w:date="2023-10-16T21:23:40Z">
                <w:pPr>
                  <w:numPr>
                    <w:ilvl w:val="-1"/>
                    <w:numId w:val="0"/>
                  </w:numPr>
                  <w:tabs>
                    <w:tab w:val="left" w:pos="1680"/>
                  </w:tabs>
                  <w:snapToGrid w:val="0"/>
                  <w:spacing w:line="400" w:lineRule="exact"/>
                </w:pPr>
              </w:pPrChange>
            </w:pPr>
            <w:ins w:id="752" w:author="大佬" w:date="2023-10-16T21:22:43Z">
              <w:r>
                <w:rPr>
                  <w:rStyle w:val="14"/>
                  <w:rFonts w:hint="eastAsia" w:cs="Times New Roman"/>
                  <w:b w:val="0"/>
                  <w:bCs w:val="0"/>
                  <w:i w:val="0"/>
                  <w:iCs w:val="0"/>
                  <w:caps w:val="0"/>
                  <w:spacing w:val="0"/>
                  <w:sz w:val="21"/>
                  <w:szCs w:val="21"/>
                  <w:shd w:val="clear"/>
                  <w:vertAlign w:val="baseline"/>
                  <w:lang w:val="en-US" w:eastAsia="zh-CN"/>
                </w:rPr>
                <w:t>编号</w:t>
              </w:r>
            </w:ins>
          </w:p>
        </w:tc>
        <w:tc>
          <w:tcPr>
            <w:tcW w:w="1420" w:type="dxa"/>
            <w:tcPrChange w:id="753" w:author="大佬" w:date="2023-10-16T21:29:18Z">
              <w:tcPr>
                <w:tcW w:w="1420" w:type="dxa"/>
              </w:tcPr>
            </w:tcPrChange>
          </w:tcPr>
          <w:p>
            <w:pPr>
              <w:numPr>
                <w:ilvl w:val="-1"/>
                <w:numId w:val="0"/>
              </w:numPr>
              <w:tabs>
                <w:tab w:val="left" w:pos="1680"/>
              </w:tabs>
              <w:snapToGrid w:val="0"/>
              <w:spacing w:line="400" w:lineRule="exact"/>
              <w:jc w:val="center"/>
              <w:rPr>
                <w:ins w:id="755" w:author="大佬" w:date="2023-10-16T21:22:24Z"/>
                <w:rStyle w:val="14"/>
                <w:rFonts w:hint="eastAsia" w:ascii="Times New Roman" w:hAnsi="Times New Roman" w:eastAsia="宋体" w:cs="Times New Roman"/>
                <w:b w:val="0"/>
                <w:bCs w:val="0"/>
                <w:i w:val="0"/>
                <w:iCs w:val="0"/>
                <w:caps w:val="0"/>
                <w:spacing w:val="0"/>
                <w:sz w:val="21"/>
                <w:szCs w:val="21"/>
                <w:shd w:val="clear"/>
                <w:vertAlign w:val="baseline"/>
              </w:rPr>
              <w:pPrChange w:id="754" w:author="大佬" w:date="2023-10-16T21:23:41Z">
                <w:pPr>
                  <w:numPr>
                    <w:ilvl w:val="-1"/>
                    <w:numId w:val="0"/>
                  </w:numPr>
                  <w:tabs>
                    <w:tab w:val="left" w:pos="1680"/>
                  </w:tabs>
                  <w:snapToGrid w:val="0"/>
                  <w:spacing w:line="400" w:lineRule="exact"/>
                </w:pPr>
              </w:pPrChange>
            </w:pPr>
            <w:ins w:id="756" w:author="大佬" w:date="2023-10-16T21:22:50Z">
              <w:r>
                <w:rPr>
                  <w:rStyle w:val="14"/>
                  <w:rFonts w:hint="eastAsia" w:cs="Times New Roman"/>
                  <w:b w:val="0"/>
                  <w:bCs w:val="0"/>
                  <w:i w:val="0"/>
                  <w:iCs w:val="0"/>
                  <w:caps w:val="0"/>
                  <w:spacing w:val="0"/>
                  <w:sz w:val="21"/>
                  <w:szCs w:val="21"/>
                  <w:shd w:val="clear"/>
                  <w:vertAlign w:val="baseline"/>
                  <w:lang w:val="en-US" w:eastAsia="zh-CN"/>
                </w:rPr>
                <w:t>名称</w:t>
              </w:r>
            </w:ins>
          </w:p>
        </w:tc>
        <w:tc>
          <w:tcPr>
            <w:tcW w:w="1420" w:type="dxa"/>
            <w:tcPrChange w:id="757" w:author="大佬" w:date="2023-10-16T21:29:18Z">
              <w:tcPr>
                <w:tcW w:w="1420" w:type="dxa"/>
              </w:tcPr>
            </w:tcPrChange>
          </w:tcPr>
          <w:p>
            <w:pPr>
              <w:numPr>
                <w:ilvl w:val="-1"/>
                <w:numId w:val="0"/>
              </w:numPr>
              <w:tabs>
                <w:tab w:val="left" w:pos="1680"/>
              </w:tabs>
              <w:snapToGrid w:val="0"/>
              <w:spacing w:line="400" w:lineRule="exact"/>
              <w:jc w:val="center"/>
              <w:rPr>
                <w:ins w:id="759"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758" w:author="大佬" w:date="2023-10-16T21:23:41Z">
                <w:pPr>
                  <w:numPr>
                    <w:ilvl w:val="-1"/>
                    <w:numId w:val="0"/>
                  </w:numPr>
                  <w:tabs>
                    <w:tab w:val="left" w:pos="1680"/>
                  </w:tabs>
                  <w:snapToGrid w:val="0"/>
                  <w:spacing w:line="400" w:lineRule="exact"/>
                </w:pPr>
              </w:pPrChange>
            </w:pPr>
            <w:ins w:id="760" w:author="大佬" w:date="2023-10-16T21:22:56Z">
              <w:r>
                <w:rPr>
                  <w:rStyle w:val="14"/>
                  <w:rFonts w:hint="eastAsia" w:cs="Times New Roman"/>
                  <w:b w:val="0"/>
                  <w:bCs w:val="0"/>
                  <w:i w:val="0"/>
                  <w:iCs w:val="0"/>
                  <w:caps w:val="0"/>
                  <w:spacing w:val="0"/>
                  <w:sz w:val="21"/>
                  <w:szCs w:val="21"/>
                  <w:shd w:val="clear"/>
                  <w:vertAlign w:val="baseline"/>
                  <w:lang w:val="en-US" w:eastAsia="zh-CN"/>
                </w:rPr>
                <w:t>插入</w:t>
              </w:r>
            </w:ins>
            <w:ins w:id="761" w:author="大佬" w:date="2023-10-16T21:22:58Z">
              <w:r>
                <w:rPr>
                  <w:rStyle w:val="14"/>
                  <w:rFonts w:hint="eastAsia" w:cs="Times New Roman"/>
                  <w:b w:val="0"/>
                  <w:bCs w:val="0"/>
                  <w:i w:val="0"/>
                  <w:iCs w:val="0"/>
                  <w:caps w:val="0"/>
                  <w:spacing w:val="0"/>
                  <w:sz w:val="21"/>
                  <w:szCs w:val="21"/>
                  <w:shd w:val="clear"/>
                  <w:vertAlign w:val="baseline"/>
                  <w:lang w:val="en-US" w:eastAsia="zh-CN"/>
                </w:rPr>
                <w:t>数据</w:t>
              </w:r>
            </w:ins>
            <w:ins w:id="762" w:author="大佬" w:date="2023-10-16T21:23:00Z">
              <w:r>
                <w:rPr>
                  <w:rStyle w:val="14"/>
                  <w:rFonts w:hint="eastAsia" w:cs="Times New Roman"/>
                  <w:b w:val="0"/>
                  <w:bCs w:val="0"/>
                  <w:i w:val="0"/>
                  <w:iCs w:val="0"/>
                  <w:caps w:val="0"/>
                  <w:spacing w:val="0"/>
                  <w:sz w:val="21"/>
                  <w:szCs w:val="21"/>
                  <w:shd w:val="clear"/>
                  <w:vertAlign w:val="baseline"/>
                  <w:lang w:val="en-US" w:eastAsia="zh-CN"/>
                </w:rPr>
                <w:t>流</w:t>
              </w:r>
            </w:ins>
          </w:p>
        </w:tc>
        <w:tc>
          <w:tcPr>
            <w:tcW w:w="1421" w:type="dxa"/>
            <w:tcPrChange w:id="763" w:author="大佬" w:date="2023-10-16T21:29:18Z">
              <w:tcPr>
                <w:tcW w:w="1421" w:type="dxa"/>
              </w:tcPr>
            </w:tcPrChange>
          </w:tcPr>
          <w:p>
            <w:pPr>
              <w:numPr>
                <w:ilvl w:val="-1"/>
                <w:numId w:val="0"/>
              </w:numPr>
              <w:tabs>
                <w:tab w:val="left" w:pos="1680"/>
              </w:tabs>
              <w:snapToGrid w:val="0"/>
              <w:spacing w:line="400" w:lineRule="exact"/>
              <w:jc w:val="center"/>
              <w:rPr>
                <w:ins w:id="765" w:author="大佬" w:date="2023-10-16T21:22:24Z"/>
                <w:rStyle w:val="14"/>
                <w:rFonts w:hint="eastAsia" w:ascii="Times New Roman" w:hAnsi="Times New Roman" w:eastAsia="宋体" w:cs="Times New Roman"/>
                <w:b w:val="0"/>
                <w:bCs w:val="0"/>
                <w:i w:val="0"/>
                <w:iCs w:val="0"/>
                <w:caps w:val="0"/>
                <w:spacing w:val="0"/>
                <w:sz w:val="21"/>
                <w:szCs w:val="21"/>
                <w:shd w:val="clear"/>
                <w:vertAlign w:val="baseline"/>
              </w:rPr>
              <w:pPrChange w:id="764" w:author="大佬" w:date="2023-10-16T21:23:43Z">
                <w:pPr>
                  <w:numPr>
                    <w:ilvl w:val="-1"/>
                    <w:numId w:val="0"/>
                  </w:numPr>
                  <w:tabs>
                    <w:tab w:val="left" w:pos="1680"/>
                  </w:tabs>
                  <w:snapToGrid w:val="0"/>
                  <w:spacing w:line="400" w:lineRule="exact"/>
                </w:pPr>
              </w:pPrChange>
            </w:pPr>
            <w:ins w:id="766" w:author="大佬" w:date="2023-10-16T21:23:19Z">
              <w:r>
                <w:rPr>
                  <w:rStyle w:val="14"/>
                  <w:rFonts w:hint="eastAsia" w:cs="Times New Roman"/>
                  <w:b w:val="0"/>
                  <w:bCs w:val="0"/>
                  <w:i w:val="0"/>
                  <w:iCs w:val="0"/>
                  <w:caps w:val="0"/>
                  <w:spacing w:val="0"/>
                  <w:sz w:val="21"/>
                  <w:szCs w:val="21"/>
                  <w:shd w:val="clear"/>
                  <w:vertAlign w:val="baseline"/>
                  <w:lang w:val="en-US" w:eastAsia="zh-CN"/>
                </w:rPr>
                <w:t>内容</w:t>
              </w:r>
            </w:ins>
          </w:p>
        </w:tc>
        <w:tc>
          <w:tcPr>
            <w:tcW w:w="2875" w:type="dxa"/>
            <w:tcPrChange w:id="767" w:author="大佬" w:date="2023-10-16T21:29:18Z">
              <w:tcPr>
                <w:tcW w:w="1421" w:type="dxa"/>
              </w:tcPr>
            </w:tcPrChange>
          </w:tcPr>
          <w:p>
            <w:pPr>
              <w:numPr>
                <w:ilvl w:val="-1"/>
                <w:numId w:val="0"/>
              </w:numPr>
              <w:tabs>
                <w:tab w:val="left" w:pos="1680"/>
              </w:tabs>
              <w:snapToGrid w:val="0"/>
              <w:spacing w:line="400" w:lineRule="exact"/>
              <w:rPr>
                <w:ins w:id="768" w:author="大佬" w:date="2023-10-16T21:22:24Z"/>
                <w:rStyle w:val="14"/>
                <w:rFonts w:hint="eastAsia" w:ascii="Times New Roman" w:hAnsi="Times New Roman" w:eastAsia="宋体" w:cs="Times New Roman"/>
                <w:b w:val="0"/>
                <w:bCs w:val="0"/>
                <w:i w:val="0"/>
                <w:iCs w:val="0"/>
                <w:caps w:val="0"/>
                <w:spacing w:val="0"/>
                <w:sz w:val="21"/>
                <w:szCs w:val="21"/>
                <w:shd w:val="clear"/>
                <w:vertAlign w:val="baseline"/>
              </w:rPr>
            </w:pPr>
            <w:ins w:id="769" w:author="大佬" w:date="2023-10-16T21:23:24Z">
              <w:r>
                <w:rPr>
                  <w:rStyle w:val="14"/>
                  <w:rFonts w:hint="eastAsia" w:cs="Times New Roman"/>
                  <w:b w:val="0"/>
                  <w:bCs w:val="0"/>
                  <w:i w:val="0"/>
                  <w:iCs w:val="0"/>
                  <w:caps w:val="0"/>
                  <w:spacing w:val="0"/>
                  <w:sz w:val="21"/>
                  <w:szCs w:val="21"/>
                  <w:shd w:val="clear"/>
                  <w:vertAlign w:val="baseline"/>
                  <w:lang w:val="en-US" w:eastAsia="zh-CN"/>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771" w:author="大佬" w:date="2023-10-16T21:29:1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770" w:author="大佬" w:date="2023-10-16T21:22:24Z"/>
        </w:trPr>
        <w:tc>
          <w:tcPr>
            <w:tcW w:w="1420" w:type="dxa"/>
            <w:tcPrChange w:id="772" w:author="大佬" w:date="2023-10-16T21:29:18Z">
              <w:tcPr>
                <w:tcW w:w="1420" w:type="dxa"/>
              </w:tcPr>
            </w:tcPrChange>
          </w:tcPr>
          <w:p>
            <w:pPr>
              <w:numPr>
                <w:ilvl w:val="-1"/>
                <w:numId w:val="0"/>
              </w:numPr>
              <w:tabs>
                <w:tab w:val="left" w:pos="1680"/>
              </w:tabs>
              <w:snapToGrid w:val="0"/>
              <w:spacing w:line="400" w:lineRule="exact"/>
              <w:jc w:val="center"/>
              <w:rPr>
                <w:ins w:id="774"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773" w:author="大佬" w:date="2023-10-16T21:23:44Z">
                <w:pPr>
                  <w:numPr>
                    <w:ilvl w:val="-1"/>
                    <w:numId w:val="0"/>
                  </w:numPr>
                  <w:tabs>
                    <w:tab w:val="left" w:pos="1680"/>
                  </w:tabs>
                  <w:snapToGrid w:val="0"/>
                  <w:spacing w:line="400" w:lineRule="exact"/>
                </w:pPr>
              </w:pPrChange>
            </w:pPr>
            <w:ins w:id="775" w:author="大佬" w:date="2023-10-16T21:23:30Z">
              <w:r>
                <w:rPr>
                  <w:rStyle w:val="14"/>
                  <w:rFonts w:hint="eastAsia" w:cs="Times New Roman"/>
                  <w:b w:val="0"/>
                  <w:bCs w:val="0"/>
                  <w:i w:val="0"/>
                  <w:iCs w:val="0"/>
                  <w:caps w:val="0"/>
                  <w:spacing w:val="0"/>
                  <w:sz w:val="21"/>
                  <w:szCs w:val="21"/>
                  <w:shd w:val="clear"/>
                  <w:vertAlign w:val="baseline"/>
                  <w:lang w:val="en-US" w:eastAsia="zh-CN"/>
                </w:rPr>
                <w:t>D</w:t>
              </w:r>
            </w:ins>
            <w:ins w:id="776" w:author="大佬" w:date="2023-10-16T21:23:31Z">
              <w:r>
                <w:rPr>
                  <w:rStyle w:val="14"/>
                  <w:rFonts w:hint="eastAsia" w:cs="Times New Roman"/>
                  <w:b w:val="0"/>
                  <w:bCs w:val="0"/>
                  <w:i w:val="0"/>
                  <w:iCs w:val="0"/>
                  <w:caps w:val="0"/>
                  <w:spacing w:val="0"/>
                  <w:sz w:val="21"/>
                  <w:szCs w:val="21"/>
                  <w:shd w:val="clear"/>
                  <w:vertAlign w:val="baseline"/>
                  <w:lang w:val="en-US" w:eastAsia="zh-CN"/>
                </w:rPr>
                <w:t>1</w:t>
              </w:r>
            </w:ins>
          </w:p>
        </w:tc>
        <w:tc>
          <w:tcPr>
            <w:tcW w:w="1420" w:type="dxa"/>
            <w:tcPrChange w:id="777" w:author="大佬" w:date="2023-10-16T21:29:18Z">
              <w:tcPr>
                <w:tcW w:w="1420" w:type="dxa"/>
              </w:tcPr>
            </w:tcPrChange>
          </w:tcPr>
          <w:p>
            <w:pPr>
              <w:numPr>
                <w:ilvl w:val="-1"/>
                <w:numId w:val="0"/>
              </w:numPr>
              <w:tabs>
                <w:tab w:val="left" w:pos="1680"/>
              </w:tabs>
              <w:snapToGrid w:val="0"/>
              <w:spacing w:line="400" w:lineRule="exact"/>
              <w:jc w:val="center"/>
              <w:rPr>
                <w:ins w:id="779"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778" w:author="大佬" w:date="2023-10-16T21:24:50Z">
                <w:pPr>
                  <w:numPr>
                    <w:ilvl w:val="-1"/>
                    <w:numId w:val="0"/>
                  </w:numPr>
                  <w:tabs>
                    <w:tab w:val="left" w:pos="1680"/>
                  </w:tabs>
                  <w:snapToGrid w:val="0"/>
                  <w:spacing w:line="400" w:lineRule="exact"/>
                </w:pPr>
              </w:pPrChange>
            </w:pPr>
            <w:ins w:id="780" w:author="大佬" w:date="2023-10-16T21:24:31Z">
              <w:r>
                <w:rPr>
                  <w:rStyle w:val="14"/>
                  <w:rFonts w:hint="eastAsia" w:cs="Times New Roman"/>
                  <w:b w:val="0"/>
                  <w:bCs w:val="0"/>
                  <w:i w:val="0"/>
                  <w:iCs w:val="0"/>
                  <w:caps w:val="0"/>
                  <w:spacing w:val="0"/>
                  <w:sz w:val="21"/>
                  <w:szCs w:val="21"/>
                  <w:shd w:val="clear"/>
                  <w:vertAlign w:val="baseline"/>
                  <w:lang w:val="en-US" w:eastAsia="zh-CN"/>
                </w:rPr>
                <w:t>捐款者</w:t>
              </w:r>
            </w:ins>
            <w:ins w:id="781" w:author="大佬" w:date="2023-10-16T21:24:32Z">
              <w:r>
                <w:rPr>
                  <w:rStyle w:val="14"/>
                  <w:rFonts w:hint="eastAsia" w:cs="Times New Roman"/>
                  <w:b w:val="0"/>
                  <w:bCs w:val="0"/>
                  <w:i w:val="0"/>
                  <w:iCs w:val="0"/>
                  <w:caps w:val="0"/>
                  <w:spacing w:val="0"/>
                  <w:sz w:val="21"/>
                  <w:szCs w:val="21"/>
                  <w:shd w:val="clear"/>
                  <w:vertAlign w:val="baseline"/>
                  <w:lang w:val="en-US" w:eastAsia="zh-CN"/>
                </w:rPr>
                <w:t>信息</w:t>
              </w:r>
            </w:ins>
          </w:p>
        </w:tc>
        <w:tc>
          <w:tcPr>
            <w:tcW w:w="1420" w:type="dxa"/>
            <w:tcPrChange w:id="782" w:author="大佬" w:date="2023-10-16T21:29:18Z">
              <w:tcPr>
                <w:tcW w:w="1420" w:type="dxa"/>
              </w:tcPr>
            </w:tcPrChange>
          </w:tcPr>
          <w:p>
            <w:pPr>
              <w:numPr>
                <w:ilvl w:val="-1"/>
                <w:numId w:val="0"/>
              </w:numPr>
              <w:tabs>
                <w:tab w:val="left" w:pos="1680"/>
              </w:tabs>
              <w:snapToGrid w:val="0"/>
              <w:spacing w:line="400" w:lineRule="exact"/>
              <w:jc w:val="center"/>
              <w:rPr>
                <w:ins w:id="784"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783" w:author="大佬" w:date="2023-10-16T21:25:46Z">
                <w:pPr>
                  <w:numPr>
                    <w:ilvl w:val="-1"/>
                    <w:numId w:val="0"/>
                  </w:numPr>
                  <w:tabs>
                    <w:tab w:val="left" w:pos="1680"/>
                  </w:tabs>
                  <w:snapToGrid w:val="0"/>
                  <w:spacing w:line="400" w:lineRule="exact"/>
                </w:pPr>
              </w:pPrChange>
            </w:pPr>
            <w:ins w:id="785" w:author="大佬" w:date="2023-10-16T21:25:34Z">
              <w:r>
                <w:rPr>
                  <w:rStyle w:val="14"/>
                  <w:rFonts w:hint="eastAsia" w:cs="Times New Roman"/>
                  <w:b w:val="0"/>
                  <w:bCs w:val="0"/>
                  <w:i w:val="0"/>
                  <w:iCs w:val="0"/>
                  <w:caps w:val="0"/>
                  <w:spacing w:val="0"/>
                  <w:sz w:val="21"/>
                  <w:szCs w:val="21"/>
                  <w:shd w:val="clear"/>
                  <w:vertAlign w:val="baseline"/>
                  <w:lang w:val="en-US" w:eastAsia="zh-CN"/>
                </w:rPr>
                <w:t>登记</w:t>
              </w:r>
            </w:ins>
            <w:ins w:id="786" w:author="大佬" w:date="2023-10-16T21:25:35Z">
              <w:r>
                <w:rPr>
                  <w:rStyle w:val="14"/>
                  <w:rFonts w:hint="eastAsia" w:cs="Times New Roman"/>
                  <w:b w:val="0"/>
                  <w:bCs w:val="0"/>
                  <w:i w:val="0"/>
                  <w:iCs w:val="0"/>
                  <w:caps w:val="0"/>
                  <w:spacing w:val="0"/>
                  <w:sz w:val="21"/>
                  <w:szCs w:val="21"/>
                  <w:shd w:val="clear"/>
                  <w:vertAlign w:val="baseline"/>
                  <w:lang w:val="en-US" w:eastAsia="zh-CN"/>
                </w:rPr>
                <w:t>信息</w:t>
              </w:r>
            </w:ins>
          </w:p>
        </w:tc>
        <w:tc>
          <w:tcPr>
            <w:tcW w:w="1421" w:type="dxa"/>
            <w:tcPrChange w:id="787" w:author="大佬" w:date="2023-10-16T21:29:18Z">
              <w:tcPr>
                <w:tcW w:w="1421" w:type="dxa"/>
              </w:tcPr>
            </w:tcPrChange>
          </w:tcPr>
          <w:p>
            <w:pPr>
              <w:numPr>
                <w:ilvl w:val="-1"/>
                <w:numId w:val="0"/>
              </w:numPr>
              <w:tabs>
                <w:tab w:val="left" w:pos="1680"/>
              </w:tabs>
              <w:snapToGrid w:val="0"/>
              <w:spacing w:line="400" w:lineRule="exact"/>
              <w:rPr>
                <w:ins w:id="788" w:author="大佬" w:date="2023-10-16T21:22:24Z"/>
                <w:rStyle w:val="14"/>
                <w:rFonts w:hint="eastAsia" w:ascii="Times New Roman" w:hAnsi="Times New Roman" w:eastAsia="宋体" w:cs="Times New Roman"/>
                <w:b w:val="0"/>
                <w:bCs w:val="0"/>
                <w:i w:val="0"/>
                <w:iCs w:val="0"/>
                <w:caps w:val="0"/>
                <w:spacing w:val="0"/>
                <w:sz w:val="21"/>
                <w:szCs w:val="21"/>
                <w:shd w:val="clear"/>
                <w:vertAlign w:val="baseline"/>
              </w:rPr>
            </w:pPr>
            <w:ins w:id="789" w:author="大佬" w:date="2023-10-16T21:25:51Z">
              <w:r>
                <w:rPr>
                  <w:rStyle w:val="14"/>
                  <w:rFonts w:hint="eastAsia" w:cs="Times New Roman"/>
                  <w:b w:val="0"/>
                  <w:bCs w:val="0"/>
                  <w:i w:val="0"/>
                  <w:iCs w:val="0"/>
                  <w:caps w:val="0"/>
                  <w:spacing w:val="0"/>
                  <w:sz w:val="21"/>
                  <w:szCs w:val="21"/>
                  <w:shd w:val="clear"/>
                  <w:vertAlign w:val="baseline"/>
                  <w:lang w:val="en-US" w:eastAsia="zh-CN"/>
                </w:rPr>
                <w:t>捐款者信息</w:t>
              </w:r>
            </w:ins>
          </w:p>
        </w:tc>
        <w:tc>
          <w:tcPr>
            <w:tcW w:w="2875" w:type="dxa"/>
            <w:tcPrChange w:id="790" w:author="大佬" w:date="2023-10-16T21:29:18Z">
              <w:tcPr>
                <w:tcW w:w="1421" w:type="dxa"/>
              </w:tcPr>
            </w:tcPrChange>
          </w:tcPr>
          <w:p>
            <w:pPr>
              <w:numPr>
                <w:ilvl w:val="-1"/>
                <w:numId w:val="0"/>
              </w:numPr>
              <w:tabs>
                <w:tab w:val="left" w:pos="1680"/>
              </w:tabs>
              <w:snapToGrid w:val="0"/>
              <w:spacing w:line="400" w:lineRule="exact"/>
              <w:jc w:val="center"/>
              <w:rPr>
                <w:ins w:id="792"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791" w:author="大佬" w:date="2023-10-16T21:26:29Z">
                <w:pPr>
                  <w:numPr>
                    <w:ilvl w:val="-1"/>
                    <w:numId w:val="0"/>
                  </w:numPr>
                  <w:tabs>
                    <w:tab w:val="left" w:pos="1680"/>
                  </w:tabs>
                  <w:snapToGrid w:val="0"/>
                  <w:spacing w:line="400" w:lineRule="exact"/>
                </w:pPr>
              </w:pPrChange>
            </w:pPr>
            <w:ins w:id="793" w:author="大佬" w:date="2023-10-16T21:25:54Z">
              <w:r>
                <w:rPr>
                  <w:rStyle w:val="14"/>
                  <w:rFonts w:hint="eastAsia" w:cs="Times New Roman"/>
                  <w:b w:val="0"/>
                  <w:bCs w:val="0"/>
                  <w:i w:val="0"/>
                  <w:iCs w:val="0"/>
                  <w:caps w:val="0"/>
                  <w:spacing w:val="0"/>
                  <w:sz w:val="21"/>
                  <w:szCs w:val="21"/>
                  <w:shd w:val="clear"/>
                  <w:vertAlign w:val="baseline"/>
                  <w:lang w:val="en-US" w:eastAsia="zh-CN"/>
                </w:rPr>
                <w:t>记录</w:t>
              </w:r>
            </w:ins>
            <w:ins w:id="794" w:author="大佬" w:date="2023-10-16T21:25:55Z">
              <w:r>
                <w:rPr>
                  <w:rStyle w:val="14"/>
                  <w:rFonts w:hint="eastAsia" w:cs="Times New Roman"/>
                  <w:b w:val="0"/>
                  <w:bCs w:val="0"/>
                  <w:i w:val="0"/>
                  <w:iCs w:val="0"/>
                  <w:caps w:val="0"/>
                  <w:spacing w:val="0"/>
                  <w:sz w:val="21"/>
                  <w:szCs w:val="21"/>
                  <w:shd w:val="clear"/>
                  <w:vertAlign w:val="baseline"/>
                  <w:lang w:val="en-US" w:eastAsia="zh-CN"/>
                </w:rPr>
                <w:t>了</w:t>
              </w:r>
            </w:ins>
            <w:ins w:id="795" w:author="大佬" w:date="2023-10-16T21:25:58Z">
              <w:r>
                <w:rPr>
                  <w:rStyle w:val="14"/>
                  <w:rFonts w:hint="eastAsia" w:cs="Times New Roman"/>
                  <w:b w:val="0"/>
                  <w:bCs w:val="0"/>
                  <w:i w:val="0"/>
                  <w:iCs w:val="0"/>
                  <w:caps w:val="0"/>
                  <w:spacing w:val="0"/>
                  <w:sz w:val="21"/>
                  <w:szCs w:val="21"/>
                  <w:shd w:val="clear"/>
                  <w:vertAlign w:val="baseline"/>
                  <w:lang w:val="en-US" w:eastAsia="zh-CN"/>
                </w:rPr>
                <w:t>捐</w:t>
              </w:r>
            </w:ins>
            <w:ins w:id="796" w:author="大佬" w:date="2023-10-16T21:29:45Z">
              <w:r>
                <w:rPr>
                  <w:rStyle w:val="14"/>
                  <w:rFonts w:hint="eastAsia" w:cs="Times New Roman"/>
                  <w:b w:val="0"/>
                  <w:bCs w:val="0"/>
                  <w:i w:val="0"/>
                  <w:iCs w:val="0"/>
                  <w:caps w:val="0"/>
                  <w:spacing w:val="0"/>
                  <w:sz w:val="21"/>
                  <w:szCs w:val="21"/>
                  <w:shd w:val="clear"/>
                  <w:vertAlign w:val="baseline"/>
                  <w:lang w:val="en-US" w:eastAsia="zh-CN"/>
                </w:rPr>
                <w:t>款</w:t>
              </w:r>
            </w:ins>
            <w:ins w:id="797" w:author="大佬" w:date="2023-10-16T21:25:58Z">
              <w:r>
                <w:rPr>
                  <w:rStyle w:val="14"/>
                  <w:rFonts w:hint="eastAsia" w:cs="Times New Roman"/>
                  <w:b w:val="0"/>
                  <w:bCs w:val="0"/>
                  <w:i w:val="0"/>
                  <w:iCs w:val="0"/>
                  <w:caps w:val="0"/>
                  <w:spacing w:val="0"/>
                  <w:sz w:val="21"/>
                  <w:szCs w:val="21"/>
                  <w:shd w:val="clear"/>
                  <w:vertAlign w:val="baseline"/>
                  <w:lang w:val="en-US" w:eastAsia="zh-CN"/>
                </w:rPr>
                <w:t>者的</w:t>
              </w:r>
            </w:ins>
            <w:ins w:id="798" w:author="大佬" w:date="2023-10-16T21:26:49Z">
              <w:r>
                <w:rPr>
                  <w:rStyle w:val="14"/>
                  <w:rFonts w:hint="eastAsia" w:cs="Times New Roman"/>
                  <w:b w:val="0"/>
                  <w:bCs w:val="0"/>
                  <w:i w:val="0"/>
                  <w:iCs w:val="0"/>
                  <w:caps w:val="0"/>
                  <w:spacing w:val="0"/>
                  <w:sz w:val="21"/>
                  <w:szCs w:val="21"/>
                  <w:shd w:val="clear"/>
                  <w:vertAlign w:val="baseline"/>
                  <w:lang w:val="en-US" w:eastAsia="zh-CN"/>
                </w:rPr>
                <w:t>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Change w:id="800" w:author="大佬" w:date="2023-10-16T21:29:1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blPrExChange>
        </w:tblPrEx>
        <w:trPr>
          <w:ins w:id="799" w:author="大佬" w:date="2023-10-16T21:22:24Z"/>
        </w:trPr>
        <w:tc>
          <w:tcPr>
            <w:tcW w:w="1420" w:type="dxa"/>
            <w:tcPrChange w:id="801" w:author="大佬" w:date="2023-10-16T21:29:18Z">
              <w:tcPr>
                <w:tcW w:w="1420" w:type="dxa"/>
              </w:tcPr>
            </w:tcPrChange>
          </w:tcPr>
          <w:p>
            <w:pPr>
              <w:numPr>
                <w:ilvl w:val="-1"/>
                <w:numId w:val="0"/>
              </w:numPr>
              <w:tabs>
                <w:tab w:val="left" w:pos="1680"/>
              </w:tabs>
              <w:snapToGrid w:val="0"/>
              <w:spacing w:line="400" w:lineRule="exact"/>
              <w:jc w:val="center"/>
              <w:rPr>
                <w:ins w:id="803"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802" w:author="大佬" w:date="2023-10-16T21:23:45Z">
                <w:pPr>
                  <w:numPr>
                    <w:ilvl w:val="-1"/>
                    <w:numId w:val="0"/>
                  </w:numPr>
                  <w:tabs>
                    <w:tab w:val="left" w:pos="1680"/>
                  </w:tabs>
                  <w:snapToGrid w:val="0"/>
                  <w:spacing w:line="400" w:lineRule="exact"/>
                </w:pPr>
              </w:pPrChange>
            </w:pPr>
            <w:ins w:id="804" w:author="大佬" w:date="2023-10-16T21:23:37Z">
              <w:r>
                <w:rPr>
                  <w:rStyle w:val="14"/>
                  <w:rFonts w:hint="eastAsia" w:cs="Times New Roman"/>
                  <w:b w:val="0"/>
                  <w:bCs w:val="0"/>
                  <w:i w:val="0"/>
                  <w:iCs w:val="0"/>
                  <w:caps w:val="0"/>
                  <w:spacing w:val="0"/>
                  <w:sz w:val="21"/>
                  <w:szCs w:val="21"/>
                  <w:shd w:val="clear"/>
                  <w:vertAlign w:val="baseline"/>
                  <w:lang w:val="en-US" w:eastAsia="zh-CN"/>
                </w:rPr>
                <w:t>D2</w:t>
              </w:r>
            </w:ins>
          </w:p>
        </w:tc>
        <w:tc>
          <w:tcPr>
            <w:tcW w:w="1420" w:type="dxa"/>
            <w:tcPrChange w:id="805" w:author="大佬" w:date="2023-10-16T21:29:18Z">
              <w:tcPr>
                <w:tcW w:w="1420" w:type="dxa"/>
              </w:tcPr>
            </w:tcPrChange>
          </w:tcPr>
          <w:p>
            <w:pPr>
              <w:numPr>
                <w:ilvl w:val="-1"/>
                <w:numId w:val="0"/>
              </w:numPr>
              <w:tabs>
                <w:tab w:val="left" w:pos="1680"/>
              </w:tabs>
              <w:snapToGrid w:val="0"/>
              <w:spacing w:line="400" w:lineRule="exact"/>
              <w:jc w:val="center"/>
              <w:rPr>
                <w:ins w:id="807"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806" w:author="大佬" w:date="2023-10-16T21:24:49Z">
                <w:pPr>
                  <w:numPr>
                    <w:ilvl w:val="-1"/>
                    <w:numId w:val="0"/>
                  </w:numPr>
                  <w:tabs>
                    <w:tab w:val="left" w:pos="1680"/>
                  </w:tabs>
                  <w:snapToGrid w:val="0"/>
                  <w:spacing w:line="400" w:lineRule="exact"/>
                </w:pPr>
              </w:pPrChange>
            </w:pPr>
            <w:ins w:id="808" w:author="大佬" w:date="2023-10-16T21:24:41Z">
              <w:r>
                <w:rPr>
                  <w:rStyle w:val="14"/>
                  <w:rFonts w:hint="eastAsia" w:cs="Times New Roman"/>
                  <w:b w:val="0"/>
                  <w:bCs w:val="0"/>
                  <w:i w:val="0"/>
                  <w:iCs w:val="0"/>
                  <w:caps w:val="0"/>
                  <w:spacing w:val="0"/>
                  <w:sz w:val="21"/>
                  <w:szCs w:val="21"/>
                  <w:shd w:val="clear"/>
                  <w:vertAlign w:val="baseline"/>
                  <w:lang w:val="en-US" w:eastAsia="zh-CN"/>
                </w:rPr>
                <w:t>教育</w:t>
              </w:r>
            </w:ins>
            <w:ins w:id="809" w:author="大佬" w:date="2023-10-16T21:24:45Z">
              <w:r>
                <w:rPr>
                  <w:rStyle w:val="14"/>
                  <w:rFonts w:hint="eastAsia" w:cs="Times New Roman"/>
                  <w:b w:val="0"/>
                  <w:bCs w:val="0"/>
                  <w:i w:val="0"/>
                  <w:iCs w:val="0"/>
                  <w:caps w:val="0"/>
                  <w:spacing w:val="0"/>
                  <w:sz w:val="21"/>
                  <w:szCs w:val="21"/>
                  <w:shd w:val="clear"/>
                  <w:vertAlign w:val="baseline"/>
                  <w:lang w:val="en-US" w:eastAsia="zh-CN"/>
                </w:rPr>
                <w:t>单位</w:t>
              </w:r>
            </w:ins>
            <w:ins w:id="810" w:author="大佬" w:date="2023-10-16T21:24:47Z">
              <w:r>
                <w:rPr>
                  <w:rStyle w:val="14"/>
                  <w:rFonts w:hint="eastAsia" w:cs="Times New Roman"/>
                  <w:b w:val="0"/>
                  <w:bCs w:val="0"/>
                  <w:i w:val="0"/>
                  <w:iCs w:val="0"/>
                  <w:caps w:val="0"/>
                  <w:spacing w:val="0"/>
                  <w:sz w:val="21"/>
                  <w:szCs w:val="21"/>
                  <w:shd w:val="clear"/>
                  <w:vertAlign w:val="baseline"/>
                  <w:lang w:val="en-US" w:eastAsia="zh-CN"/>
                </w:rPr>
                <w:t>信息</w:t>
              </w:r>
            </w:ins>
          </w:p>
        </w:tc>
        <w:tc>
          <w:tcPr>
            <w:tcW w:w="1420" w:type="dxa"/>
            <w:tcPrChange w:id="811" w:author="大佬" w:date="2023-10-16T21:29:18Z">
              <w:tcPr>
                <w:tcW w:w="1420" w:type="dxa"/>
              </w:tcPr>
            </w:tcPrChange>
          </w:tcPr>
          <w:p>
            <w:pPr>
              <w:numPr>
                <w:ilvl w:val="-1"/>
                <w:numId w:val="0"/>
              </w:numPr>
              <w:tabs>
                <w:tab w:val="left" w:pos="1680"/>
              </w:tabs>
              <w:snapToGrid w:val="0"/>
              <w:spacing w:line="400" w:lineRule="exact"/>
              <w:jc w:val="center"/>
              <w:rPr>
                <w:ins w:id="813"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812" w:author="大佬" w:date="2023-10-16T21:29:31Z">
                <w:pPr>
                  <w:numPr>
                    <w:ilvl w:val="-1"/>
                    <w:numId w:val="0"/>
                  </w:numPr>
                  <w:tabs>
                    <w:tab w:val="left" w:pos="1680"/>
                  </w:tabs>
                  <w:snapToGrid w:val="0"/>
                  <w:spacing w:line="400" w:lineRule="exact"/>
                </w:pPr>
              </w:pPrChange>
            </w:pPr>
            <w:ins w:id="814" w:author="大佬" w:date="2023-10-16T21:29:29Z">
              <w:r>
                <w:rPr>
                  <w:rStyle w:val="14"/>
                  <w:rFonts w:hint="eastAsia" w:cs="Times New Roman"/>
                  <w:b w:val="0"/>
                  <w:bCs w:val="0"/>
                  <w:i w:val="0"/>
                  <w:iCs w:val="0"/>
                  <w:caps w:val="0"/>
                  <w:spacing w:val="0"/>
                  <w:sz w:val="21"/>
                  <w:szCs w:val="21"/>
                  <w:shd w:val="clear"/>
                  <w:vertAlign w:val="baseline"/>
                  <w:lang w:val="en-US" w:eastAsia="zh-CN"/>
                </w:rPr>
                <w:t>教育</w:t>
              </w:r>
            </w:ins>
            <w:ins w:id="815" w:author="大佬" w:date="2023-10-16T21:29:30Z">
              <w:r>
                <w:rPr>
                  <w:rStyle w:val="14"/>
                  <w:rFonts w:hint="eastAsia" w:cs="Times New Roman"/>
                  <w:b w:val="0"/>
                  <w:bCs w:val="0"/>
                  <w:i w:val="0"/>
                  <w:iCs w:val="0"/>
                  <w:caps w:val="0"/>
                  <w:spacing w:val="0"/>
                  <w:sz w:val="21"/>
                  <w:szCs w:val="21"/>
                  <w:shd w:val="clear"/>
                  <w:vertAlign w:val="baseline"/>
                  <w:lang w:val="en-US" w:eastAsia="zh-CN"/>
                </w:rPr>
                <w:t>信息</w:t>
              </w:r>
            </w:ins>
          </w:p>
        </w:tc>
        <w:tc>
          <w:tcPr>
            <w:tcW w:w="1421" w:type="dxa"/>
            <w:tcPrChange w:id="816" w:author="大佬" w:date="2023-10-16T21:29:18Z">
              <w:tcPr>
                <w:tcW w:w="1421" w:type="dxa"/>
              </w:tcPr>
            </w:tcPrChange>
          </w:tcPr>
          <w:p>
            <w:pPr>
              <w:numPr>
                <w:ilvl w:val="-1"/>
                <w:numId w:val="0"/>
              </w:numPr>
              <w:tabs>
                <w:tab w:val="left" w:pos="1680"/>
              </w:tabs>
              <w:snapToGrid w:val="0"/>
              <w:spacing w:line="400" w:lineRule="exact"/>
              <w:jc w:val="center"/>
              <w:rPr>
                <w:ins w:id="818"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817" w:author="大佬" w:date="2023-10-16T21:28:25Z">
                <w:pPr>
                  <w:numPr>
                    <w:ilvl w:val="-1"/>
                    <w:numId w:val="0"/>
                  </w:numPr>
                  <w:tabs>
                    <w:tab w:val="left" w:pos="1680"/>
                  </w:tabs>
                  <w:snapToGrid w:val="0"/>
                  <w:spacing w:line="400" w:lineRule="exact"/>
                </w:pPr>
              </w:pPrChange>
            </w:pPr>
            <w:ins w:id="819" w:author="大佬" w:date="2023-10-16T21:28:20Z">
              <w:r>
                <w:rPr>
                  <w:rStyle w:val="14"/>
                  <w:rFonts w:hint="eastAsia" w:cs="Times New Roman"/>
                  <w:b w:val="0"/>
                  <w:bCs w:val="0"/>
                  <w:i w:val="0"/>
                  <w:iCs w:val="0"/>
                  <w:caps w:val="0"/>
                  <w:spacing w:val="0"/>
                  <w:sz w:val="21"/>
                  <w:szCs w:val="21"/>
                  <w:shd w:val="clear"/>
                  <w:vertAlign w:val="baseline"/>
                  <w:lang w:val="en-US" w:eastAsia="zh-CN"/>
                </w:rPr>
                <w:t>编号，</w:t>
              </w:r>
            </w:ins>
            <w:ins w:id="820" w:author="大佬" w:date="2023-10-16T21:28:23Z">
              <w:r>
                <w:rPr>
                  <w:rStyle w:val="14"/>
                  <w:rFonts w:hint="eastAsia" w:cs="Times New Roman"/>
                  <w:b w:val="0"/>
                  <w:bCs w:val="0"/>
                  <w:i w:val="0"/>
                  <w:iCs w:val="0"/>
                  <w:caps w:val="0"/>
                  <w:spacing w:val="0"/>
                  <w:sz w:val="21"/>
                  <w:szCs w:val="21"/>
                  <w:shd w:val="clear"/>
                  <w:vertAlign w:val="baseline"/>
                  <w:lang w:val="en-US" w:eastAsia="zh-CN"/>
                </w:rPr>
                <w:t>细节</w:t>
              </w:r>
            </w:ins>
          </w:p>
        </w:tc>
        <w:tc>
          <w:tcPr>
            <w:tcW w:w="2875" w:type="dxa"/>
            <w:tcPrChange w:id="821" w:author="大佬" w:date="2023-10-16T21:29:18Z">
              <w:tcPr>
                <w:tcW w:w="1421" w:type="dxa"/>
              </w:tcPr>
            </w:tcPrChange>
          </w:tcPr>
          <w:p>
            <w:pPr>
              <w:numPr>
                <w:ilvl w:val="-1"/>
                <w:numId w:val="0"/>
              </w:numPr>
              <w:tabs>
                <w:tab w:val="left" w:pos="1680"/>
              </w:tabs>
              <w:snapToGrid w:val="0"/>
              <w:spacing w:line="400" w:lineRule="exact"/>
              <w:jc w:val="center"/>
              <w:rPr>
                <w:ins w:id="823" w:author="大佬" w:date="2023-10-16T21:22:24Z"/>
                <w:rStyle w:val="14"/>
                <w:rFonts w:hint="default" w:ascii="Times New Roman" w:hAnsi="Times New Roman" w:eastAsia="宋体" w:cs="Times New Roman"/>
                <w:b w:val="0"/>
                <w:bCs w:val="0"/>
                <w:i w:val="0"/>
                <w:iCs w:val="0"/>
                <w:caps w:val="0"/>
                <w:spacing w:val="0"/>
                <w:sz w:val="21"/>
                <w:szCs w:val="21"/>
                <w:shd w:val="clear"/>
                <w:vertAlign w:val="baseline"/>
              </w:rPr>
              <w:pPrChange w:id="822" w:author="大佬" w:date="2023-10-16T21:28:43Z">
                <w:pPr>
                  <w:numPr>
                    <w:ilvl w:val="-1"/>
                    <w:numId w:val="0"/>
                  </w:numPr>
                  <w:tabs>
                    <w:tab w:val="left" w:pos="1680"/>
                  </w:tabs>
                  <w:snapToGrid w:val="0"/>
                  <w:spacing w:line="400" w:lineRule="exact"/>
                </w:pPr>
              </w:pPrChange>
            </w:pPr>
            <w:ins w:id="824" w:author="大佬" w:date="2023-10-16T21:28:30Z">
              <w:r>
                <w:rPr>
                  <w:rStyle w:val="14"/>
                  <w:rFonts w:hint="eastAsia" w:cs="Times New Roman"/>
                  <w:b w:val="0"/>
                  <w:bCs w:val="0"/>
                  <w:i w:val="0"/>
                  <w:iCs w:val="0"/>
                  <w:caps w:val="0"/>
                  <w:spacing w:val="0"/>
                  <w:sz w:val="21"/>
                  <w:szCs w:val="21"/>
                  <w:shd w:val="clear"/>
                  <w:vertAlign w:val="baseline"/>
                  <w:lang w:val="en-US" w:eastAsia="zh-CN"/>
                </w:rPr>
                <w:t>存储了</w:t>
              </w:r>
            </w:ins>
            <w:ins w:id="825" w:author="大佬" w:date="2023-10-16T21:28:37Z">
              <w:r>
                <w:rPr>
                  <w:rStyle w:val="14"/>
                  <w:rFonts w:hint="eastAsia" w:cs="Times New Roman"/>
                  <w:b w:val="0"/>
                  <w:bCs w:val="0"/>
                  <w:i w:val="0"/>
                  <w:iCs w:val="0"/>
                  <w:caps w:val="0"/>
                  <w:spacing w:val="0"/>
                  <w:sz w:val="21"/>
                  <w:szCs w:val="21"/>
                  <w:shd w:val="clear"/>
                  <w:vertAlign w:val="baseline"/>
                  <w:lang w:val="en-US" w:eastAsia="zh-CN"/>
                </w:rPr>
                <w:t>教育</w:t>
              </w:r>
            </w:ins>
            <w:ins w:id="826" w:author="大佬" w:date="2023-10-16T21:28:39Z">
              <w:r>
                <w:rPr>
                  <w:rStyle w:val="14"/>
                  <w:rFonts w:hint="eastAsia" w:cs="Times New Roman"/>
                  <w:b w:val="0"/>
                  <w:bCs w:val="0"/>
                  <w:i w:val="0"/>
                  <w:iCs w:val="0"/>
                  <w:caps w:val="0"/>
                  <w:spacing w:val="0"/>
                  <w:sz w:val="21"/>
                  <w:szCs w:val="21"/>
                  <w:shd w:val="clear"/>
                  <w:vertAlign w:val="baseline"/>
                  <w:lang w:val="en-US" w:eastAsia="zh-CN"/>
                </w:rPr>
                <w:t>单位的</w:t>
              </w:r>
            </w:ins>
            <w:ins w:id="827" w:author="大佬" w:date="2023-10-16T21:28:41Z">
              <w:r>
                <w:rPr>
                  <w:rStyle w:val="14"/>
                  <w:rFonts w:hint="eastAsia" w:cs="Times New Roman"/>
                  <w:b w:val="0"/>
                  <w:bCs w:val="0"/>
                  <w:i w:val="0"/>
                  <w:iCs w:val="0"/>
                  <w:caps w:val="0"/>
                  <w:spacing w:val="0"/>
                  <w:sz w:val="21"/>
                  <w:szCs w:val="21"/>
                  <w:shd w:val="clear"/>
                  <w:vertAlign w:val="baseline"/>
                  <w:lang w:val="en-US" w:eastAsia="zh-CN"/>
                </w:rPr>
                <w:t>信息</w:t>
              </w:r>
            </w:ins>
          </w:p>
        </w:tc>
      </w:tr>
    </w:tbl>
    <w:p>
      <w:pPr>
        <w:numPr>
          <w:ilvl w:val="-1"/>
          <w:numId w:val="0"/>
        </w:numPr>
        <w:tabs>
          <w:tab w:val="left" w:pos="1680"/>
        </w:tabs>
        <w:snapToGrid w:val="0"/>
        <w:spacing w:line="400" w:lineRule="exact"/>
        <w:ind w:firstLine="0" w:firstLineChars="0"/>
        <w:rPr>
          <w:ins w:id="829" w:author="大佬" w:date="2023-10-16T20:43:38Z"/>
          <w:rFonts w:hint="default"/>
          <w:szCs w:val="21"/>
          <w:lang w:val="en-US" w:eastAsia="zh-CN"/>
        </w:rPr>
        <w:pPrChange w:id="828" w:author="大佬" w:date="2023-10-16T20:52:08Z">
          <w:pPr>
            <w:tabs>
              <w:tab w:val="left" w:pos="1680"/>
            </w:tabs>
            <w:snapToGrid w:val="0"/>
            <w:spacing w:line="400" w:lineRule="exact"/>
            <w:ind w:firstLine="420" w:firstLineChars="200"/>
          </w:pPr>
        </w:pPrChange>
      </w:pPr>
    </w:p>
    <w:p>
      <w:pPr>
        <w:tabs>
          <w:tab w:val="left" w:pos="1680"/>
        </w:tabs>
        <w:snapToGrid w:val="0"/>
        <w:spacing w:line="400" w:lineRule="exact"/>
        <w:ind w:firstLine="420" w:firstLineChars="200"/>
        <w:rPr>
          <w:ins w:id="830" w:author="cyc" w:date="2023-10-03T12:48:00Z"/>
          <w:szCs w:val="21"/>
          <w:lang w:val="en-GB"/>
        </w:rPr>
      </w:pPr>
      <w:ins w:id="831" w:author="cyc" w:date="2023-10-03T12:49:00Z">
        <w:r>
          <w:rPr>
            <w:rFonts w:hint="eastAsia"/>
            <w:szCs w:val="21"/>
          </w:rPr>
          <w:t>3</w:t>
        </w:r>
      </w:ins>
      <w:ins w:id="832" w:author="cyc" w:date="2023-10-03T12:48:00Z">
        <w:r>
          <w:rPr>
            <w:rFonts w:hint="eastAsia"/>
            <w:szCs w:val="21"/>
            <w:lang w:val="en-GB"/>
          </w:rPr>
          <w:t>.</w:t>
        </w:r>
      </w:ins>
      <w:ins w:id="833" w:author="cyc" w:date="2023-10-03T12:48:00Z">
        <w:r>
          <w:rPr>
            <w:szCs w:val="21"/>
            <w:lang w:val="en-GB"/>
          </w:rPr>
          <w:t xml:space="preserve"> </w:t>
        </w:r>
      </w:ins>
      <w:ins w:id="834" w:author="cyc" w:date="2023-10-03T12:48:00Z">
        <w:r>
          <w:rPr>
            <w:rFonts w:hint="eastAsia"/>
            <w:szCs w:val="21"/>
            <w:lang w:val="en-GB"/>
          </w:rPr>
          <w:t>【分析建模题】根据以下描述，</w:t>
        </w:r>
      </w:ins>
    </w:p>
    <w:p>
      <w:pPr>
        <w:tabs>
          <w:tab w:val="left" w:pos="1680"/>
        </w:tabs>
        <w:snapToGrid w:val="0"/>
        <w:spacing w:line="400" w:lineRule="exact"/>
        <w:ind w:firstLine="420" w:firstLineChars="200"/>
        <w:rPr>
          <w:ins w:id="835" w:author="大佬" w:date="2023-10-16T21:49:23Z"/>
          <w:rFonts w:hint="eastAsia"/>
          <w:szCs w:val="21"/>
          <w:lang w:val="en-GB"/>
        </w:rPr>
      </w:pPr>
      <w:ins w:id="836" w:author="cyc" w:date="2023-10-03T12:48:00Z">
        <w:r>
          <w:rPr>
            <w:szCs w:val="21"/>
            <w:lang w:val="en-GB"/>
          </w:rPr>
          <w:t>1</w:t>
        </w:r>
      </w:ins>
      <w:ins w:id="837" w:author="cyc" w:date="2023-10-03T12:48:00Z">
        <w:r>
          <w:rPr>
            <w:rFonts w:hint="eastAsia"/>
            <w:szCs w:val="21"/>
            <w:lang w:val="en-GB"/>
          </w:rPr>
          <w:t>）绘制出银行储蓄系统的顶层数据流图及细化数据流图；</w:t>
        </w:r>
      </w:ins>
    </w:p>
    <w:p>
      <w:pPr>
        <w:tabs>
          <w:tab w:val="left" w:pos="1680"/>
        </w:tabs>
        <w:snapToGrid w:val="0"/>
        <w:spacing w:line="240" w:lineRule="auto"/>
        <w:ind w:firstLine="420" w:firstLineChars="200"/>
        <w:jc w:val="center"/>
        <w:rPr>
          <w:ins w:id="839" w:author="大佬" w:date="2023-10-16T21:50:16Z"/>
        </w:rPr>
        <w:pPrChange w:id="838" w:author="大佬" w:date="2023-10-16T22:44:37Z">
          <w:pPr>
            <w:tabs>
              <w:tab w:val="left" w:pos="1680"/>
            </w:tabs>
            <w:snapToGrid w:val="0"/>
            <w:spacing w:line="400" w:lineRule="exact"/>
            <w:ind w:firstLine="420" w:firstLineChars="200"/>
          </w:pPr>
        </w:pPrChange>
      </w:pPr>
      <w:ins w:id="840" w:author="大佬" w:date="2023-10-16T22:44:37Z">
        <w:r>
          <w:rPr/>
          <w:drawing>
            <wp:inline distT="0" distB="0" distL="114300" distR="114300">
              <wp:extent cx="4256405" cy="2296795"/>
              <wp:effectExtent l="0" t="0" r="7620"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4256405" cy="2296795"/>
                      </a:xfrm>
                      <a:prstGeom prst="rect">
                        <a:avLst/>
                      </a:prstGeom>
                      <a:noFill/>
                      <a:ln>
                        <a:noFill/>
                      </a:ln>
                    </pic:spPr>
                  </pic:pic>
                </a:graphicData>
              </a:graphic>
            </wp:inline>
          </w:drawing>
        </w:r>
      </w:ins>
    </w:p>
    <w:p>
      <w:pPr>
        <w:tabs>
          <w:tab w:val="left" w:pos="1680"/>
        </w:tabs>
        <w:snapToGrid w:val="0"/>
        <w:spacing w:line="240" w:lineRule="auto"/>
        <w:ind w:firstLine="420" w:firstLineChars="200"/>
        <w:jc w:val="center"/>
        <w:rPr>
          <w:ins w:id="843" w:author="大佬" w:date="2023-10-16T21:50:17Z"/>
          <w:rFonts w:hint="default" w:eastAsia="宋体"/>
          <w:lang w:val="en-US" w:eastAsia="zh-CN"/>
        </w:rPr>
        <w:pPrChange w:id="842" w:author="大佬" w:date="2023-10-16T22:44:36Z">
          <w:pPr>
            <w:tabs>
              <w:tab w:val="left" w:pos="1680"/>
            </w:tabs>
            <w:snapToGrid w:val="0"/>
            <w:spacing w:line="400" w:lineRule="exact"/>
            <w:ind w:firstLine="420" w:firstLineChars="200"/>
          </w:pPr>
        </w:pPrChange>
      </w:pPr>
      <w:ins w:id="844" w:author="大佬" w:date="2023-10-16T22:44:46Z">
        <w:r>
          <w:rPr>
            <w:rFonts w:hint="eastAsia"/>
            <w:lang w:val="en-US" w:eastAsia="zh-CN"/>
          </w:rPr>
          <w:t>图</w:t>
        </w:r>
      </w:ins>
      <w:ins w:id="845" w:author="大佬" w:date="2023-10-16T22:44:47Z">
        <w:r>
          <w:rPr>
            <w:rFonts w:hint="eastAsia"/>
            <w:lang w:val="en-US" w:eastAsia="zh-CN"/>
          </w:rPr>
          <w:t>3</w:t>
        </w:r>
      </w:ins>
      <w:ins w:id="846" w:author="大佬" w:date="2023-10-16T22:44:48Z">
        <w:r>
          <w:rPr>
            <w:rFonts w:hint="eastAsia"/>
            <w:lang w:val="en-US" w:eastAsia="zh-CN"/>
          </w:rPr>
          <w:t>-1</w:t>
        </w:r>
      </w:ins>
      <w:ins w:id="847" w:author="大佬" w:date="2023-10-16T22:44:49Z">
        <w:r>
          <w:rPr>
            <w:rFonts w:hint="eastAsia"/>
            <w:lang w:val="en-US" w:eastAsia="zh-CN"/>
          </w:rPr>
          <w:t xml:space="preserve"> </w:t>
        </w:r>
      </w:ins>
      <w:ins w:id="848" w:author="大佬" w:date="2023-10-16T22:44:54Z">
        <w:r>
          <w:rPr>
            <w:rFonts w:hint="eastAsia"/>
            <w:lang w:val="en-US" w:eastAsia="zh-CN"/>
          </w:rPr>
          <w:t>顶层</w:t>
        </w:r>
      </w:ins>
      <w:ins w:id="849" w:author="大佬" w:date="2023-10-16T22:44:56Z">
        <w:r>
          <w:rPr>
            <w:rFonts w:hint="eastAsia"/>
            <w:lang w:val="en-US" w:eastAsia="zh-CN"/>
          </w:rPr>
          <w:t>数据</w:t>
        </w:r>
      </w:ins>
      <w:ins w:id="850" w:author="大佬" w:date="2023-10-16T22:44:58Z">
        <w:r>
          <w:rPr>
            <w:rFonts w:hint="eastAsia"/>
            <w:lang w:val="en-US" w:eastAsia="zh-CN"/>
          </w:rPr>
          <w:t>流图</w:t>
        </w:r>
      </w:ins>
    </w:p>
    <w:p>
      <w:pPr>
        <w:tabs>
          <w:tab w:val="left" w:pos="1680"/>
        </w:tabs>
        <w:snapToGrid w:val="0"/>
        <w:spacing w:line="240" w:lineRule="auto"/>
        <w:ind w:firstLine="420" w:firstLineChars="200"/>
        <w:rPr>
          <w:ins w:id="852" w:author="大佬" w:date="2023-10-16T22:45:03Z"/>
        </w:rPr>
        <w:pPrChange w:id="851" w:author="大佬" w:date="2023-10-16T21:50:12Z">
          <w:pPr>
            <w:tabs>
              <w:tab w:val="left" w:pos="1680"/>
            </w:tabs>
            <w:snapToGrid w:val="0"/>
            <w:spacing w:line="400" w:lineRule="exact"/>
            <w:ind w:firstLine="420" w:firstLineChars="200"/>
          </w:pPr>
        </w:pPrChange>
      </w:pPr>
      <w:ins w:id="853" w:author="大佬" w:date="2023-10-16T22:29:20Z">
        <w:r>
          <w:rPr/>
          <w:drawing>
            <wp:inline distT="0" distB="0" distL="114300" distR="114300">
              <wp:extent cx="5187315" cy="4370705"/>
              <wp:effectExtent l="0" t="0" r="508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5187315" cy="4370705"/>
                      </a:xfrm>
                      <a:prstGeom prst="rect">
                        <a:avLst/>
                      </a:prstGeom>
                      <a:noFill/>
                      <a:ln>
                        <a:noFill/>
                      </a:ln>
                    </pic:spPr>
                  </pic:pic>
                </a:graphicData>
              </a:graphic>
            </wp:inline>
          </w:drawing>
        </w:r>
      </w:ins>
    </w:p>
    <w:p>
      <w:pPr>
        <w:tabs>
          <w:tab w:val="left" w:pos="1680"/>
        </w:tabs>
        <w:snapToGrid w:val="0"/>
        <w:spacing w:line="240" w:lineRule="auto"/>
        <w:ind w:firstLine="420" w:firstLineChars="200"/>
        <w:jc w:val="center"/>
        <w:rPr>
          <w:ins w:id="856" w:author="cyc" w:date="2023-10-03T12:48:00Z"/>
          <w:rFonts w:hint="default" w:eastAsia="宋体"/>
          <w:lang w:val="en-US" w:eastAsia="zh-CN"/>
        </w:rPr>
        <w:pPrChange w:id="855" w:author="大佬" w:date="2023-10-16T22:45:04Z">
          <w:pPr>
            <w:tabs>
              <w:tab w:val="left" w:pos="1680"/>
            </w:tabs>
            <w:snapToGrid w:val="0"/>
            <w:spacing w:line="400" w:lineRule="exact"/>
            <w:ind w:firstLine="420" w:firstLineChars="200"/>
          </w:pPr>
        </w:pPrChange>
      </w:pPr>
      <w:ins w:id="857" w:author="大佬" w:date="2023-10-16T22:45:10Z">
        <w:r>
          <w:rPr>
            <w:rFonts w:hint="eastAsia"/>
            <w:lang w:val="en-US" w:eastAsia="zh-CN"/>
          </w:rPr>
          <w:t>图</w:t>
        </w:r>
      </w:ins>
      <w:ins w:id="858" w:author="大佬" w:date="2023-10-16T22:45:11Z">
        <w:r>
          <w:rPr>
            <w:rFonts w:hint="eastAsia"/>
            <w:lang w:val="en-US" w:eastAsia="zh-CN"/>
          </w:rPr>
          <w:t>3-2</w:t>
        </w:r>
      </w:ins>
      <w:ins w:id="859" w:author="大佬" w:date="2023-10-16T22:45:12Z">
        <w:r>
          <w:rPr>
            <w:rFonts w:hint="eastAsia"/>
            <w:lang w:val="en-US" w:eastAsia="zh-CN"/>
          </w:rPr>
          <w:t xml:space="preserve"> </w:t>
        </w:r>
      </w:ins>
      <w:ins w:id="860" w:author="大佬" w:date="2023-10-16T22:45:23Z">
        <w:r>
          <w:rPr>
            <w:rFonts w:hint="eastAsia"/>
            <w:lang w:val="en-US" w:eastAsia="zh-CN"/>
          </w:rPr>
          <w:t>细化</w:t>
        </w:r>
      </w:ins>
      <w:ins w:id="861" w:author="大佬" w:date="2023-10-16T22:45:24Z">
        <w:r>
          <w:rPr>
            <w:rFonts w:hint="eastAsia"/>
            <w:lang w:val="en-US" w:eastAsia="zh-CN"/>
          </w:rPr>
          <w:t>数据</w:t>
        </w:r>
      </w:ins>
      <w:ins w:id="862" w:author="大佬" w:date="2023-10-16T22:45:26Z">
        <w:r>
          <w:rPr>
            <w:rFonts w:hint="eastAsia"/>
            <w:lang w:val="en-US" w:eastAsia="zh-CN"/>
          </w:rPr>
          <w:t>流图</w:t>
        </w:r>
      </w:ins>
    </w:p>
    <w:p>
      <w:pPr>
        <w:numPr>
          <w:ilvl w:val="0"/>
          <w:numId w:val="1"/>
          <w:ins w:id="864" w:author="大佬" w:date="2023-10-16T21:50:50Z"/>
        </w:numPr>
        <w:tabs>
          <w:tab w:val="left" w:pos="1680"/>
        </w:tabs>
        <w:snapToGrid w:val="0"/>
        <w:spacing w:line="400" w:lineRule="exact"/>
        <w:ind w:firstLine="420" w:firstLineChars="200"/>
        <w:rPr>
          <w:ins w:id="865" w:author="大佬" w:date="2023-10-16T21:50:50Z"/>
          <w:rFonts w:hint="eastAsia"/>
          <w:szCs w:val="21"/>
          <w:lang w:val="en-GB"/>
        </w:rPr>
        <w:pPrChange w:id="863" w:author="大佬" w:date="2023-10-16T21:50:50Z">
          <w:pPr>
            <w:tabs>
              <w:tab w:val="left" w:pos="1680"/>
            </w:tabs>
            <w:snapToGrid w:val="0"/>
            <w:spacing w:line="400" w:lineRule="exact"/>
            <w:ind w:firstLine="420" w:firstLineChars="200"/>
          </w:pPr>
        </w:pPrChange>
      </w:pPr>
      <w:ins w:id="866" w:author="cyc" w:date="2023-10-03T12:48:00Z">
        <w:del w:id="867" w:author="大佬" w:date="2023-10-16T21:50:50Z">
          <w:r>
            <w:rPr>
              <w:rFonts w:hint="eastAsia"/>
              <w:szCs w:val="21"/>
              <w:lang w:val="en-GB"/>
            </w:rPr>
            <w:delText>2）</w:delText>
          </w:r>
        </w:del>
      </w:ins>
      <w:ins w:id="868" w:author="cyc" w:date="2023-10-03T12:48:00Z">
        <w:r>
          <w:rPr>
            <w:rFonts w:hint="eastAsia"/>
            <w:szCs w:val="21"/>
            <w:lang w:val="en-GB"/>
          </w:rPr>
          <w:t>编写银行储蓄系统的数据字典</w:t>
        </w:r>
      </w:ins>
      <w:ins w:id="869" w:author="cyc" w:date="2023-10-03T12:57:00Z">
        <w:r>
          <w:rPr>
            <w:rFonts w:hint="eastAsia"/>
            <w:szCs w:val="21"/>
            <w:lang w:val="en-GB"/>
          </w:rPr>
          <w:t>（</w:t>
        </w:r>
      </w:ins>
      <w:ins w:id="870" w:author="cyc" w:date="2023-10-03T12:57:00Z">
        <w:r>
          <w:rPr>
            <w:rFonts w:hint="eastAsia"/>
            <w:szCs w:val="21"/>
          </w:rPr>
          <w:t>每种元素写出一个即可</w:t>
        </w:r>
      </w:ins>
      <w:ins w:id="871" w:author="cyc" w:date="2023-10-03T12:57:00Z">
        <w:r>
          <w:rPr>
            <w:rFonts w:hint="eastAsia"/>
            <w:szCs w:val="21"/>
            <w:lang w:val="en-GB"/>
          </w:rPr>
          <w:t>）</w:t>
        </w:r>
      </w:ins>
      <w:ins w:id="872" w:author="cyc" w:date="2023-10-03T12:48:00Z">
        <w:r>
          <w:rPr>
            <w:rFonts w:hint="eastAsia"/>
            <w:szCs w:val="21"/>
            <w:lang w:val="en-GB"/>
          </w:rPr>
          <w:t>。</w:t>
        </w:r>
      </w:ins>
    </w:p>
    <w:p>
      <w:pPr>
        <w:tabs>
          <w:tab w:val="left" w:pos="1680"/>
        </w:tabs>
        <w:snapToGrid w:val="0"/>
        <w:spacing w:line="400" w:lineRule="exact"/>
        <w:ind w:firstLine="420" w:firstLineChars="200"/>
        <w:rPr>
          <w:ins w:id="873" w:author="大佬" w:date="2023-10-16T23:34:50Z"/>
          <w:rFonts w:hint="eastAsia" w:cs="Times New Roman"/>
          <w:sz w:val="21"/>
          <w:szCs w:val="21"/>
          <w:lang w:val="en-US" w:eastAsia="zh-CN"/>
        </w:rPr>
      </w:pPr>
      <w:ins w:id="874" w:author="大佬" w:date="2023-10-16T23:34:50Z">
        <w:r>
          <w:rPr>
            <w:rFonts w:hint="eastAsia" w:cs="Times New Roman"/>
            <w:sz w:val="21"/>
            <w:szCs w:val="21"/>
            <w:lang w:val="en-US" w:eastAsia="zh-CN"/>
          </w:rPr>
          <w:t>外部实体</w:t>
        </w:r>
      </w:ins>
      <w:ins w:id="875" w:author="大佬" w:date="2023-10-16T23:35:23Z">
        <w:r>
          <w:rPr>
            <w:rFonts w:hint="eastAsia" w:cs="Times New Roman"/>
            <w:sz w:val="21"/>
            <w:szCs w:val="21"/>
            <w:lang w:val="en-US" w:eastAsia="zh-CN"/>
          </w:rPr>
          <w:t>数据</w:t>
        </w:r>
      </w:ins>
      <w:ins w:id="876" w:author="大佬" w:date="2023-10-16T23:35:25Z">
        <w:r>
          <w:rPr>
            <w:rFonts w:hint="eastAsia" w:cs="Times New Roman"/>
            <w:sz w:val="21"/>
            <w:szCs w:val="21"/>
            <w:lang w:val="en-US" w:eastAsia="zh-CN"/>
          </w:rPr>
          <w:t>字典</w:t>
        </w:r>
      </w:ins>
      <w:ins w:id="877" w:author="大佬" w:date="2023-10-16T23:34:50Z">
        <w:r>
          <w:rPr>
            <w:rFonts w:hint="eastAsia" w:cs="Times New Roman"/>
            <w:sz w:val="21"/>
            <w:szCs w:val="21"/>
            <w:lang w:val="en-US" w:eastAsia="zh-CN"/>
          </w:rPr>
          <w:t>：</w:t>
        </w:r>
      </w:ins>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78" w:author="大佬" w:date="2023-10-16T23:34:50Z"/>
        </w:trPr>
        <w:tc>
          <w:tcPr>
            <w:tcW w:w="4261" w:type="dxa"/>
          </w:tcPr>
          <w:p>
            <w:pPr>
              <w:tabs>
                <w:tab w:val="left" w:pos="1680"/>
              </w:tabs>
              <w:snapToGrid w:val="0"/>
              <w:spacing w:line="400" w:lineRule="exact"/>
              <w:rPr>
                <w:ins w:id="879" w:author="大佬" w:date="2023-10-16T23:34:50Z"/>
                <w:rFonts w:hint="default" w:ascii="Times New Roman" w:hAnsi="Times New Roman" w:eastAsia="宋体" w:cs="Times New Roman"/>
                <w:sz w:val="21"/>
                <w:szCs w:val="21"/>
                <w:vertAlign w:val="baseline"/>
                <w:lang w:val="en-US" w:eastAsia="zh-CN"/>
              </w:rPr>
            </w:pPr>
            <w:ins w:id="880" w:author="大佬" w:date="2023-10-16T23:34:50Z">
              <w:r>
                <w:rPr>
                  <w:rFonts w:hint="eastAsia" w:cs="Times New Roman"/>
                  <w:sz w:val="21"/>
                  <w:szCs w:val="21"/>
                  <w:vertAlign w:val="baseline"/>
                  <w:lang w:val="en-US" w:eastAsia="zh-CN"/>
                </w:rPr>
                <w:t>名称</w:t>
              </w:r>
            </w:ins>
          </w:p>
        </w:tc>
        <w:tc>
          <w:tcPr>
            <w:tcW w:w="4261" w:type="dxa"/>
          </w:tcPr>
          <w:p>
            <w:pPr>
              <w:tabs>
                <w:tab w:val="left" w:pos="1680"/>
              </w:tabs>
              <w:snapToGrid w:val="0"/>
              <w:spacing w:line="400" w:lineRule="exact"/>
              <w:rPr>
                <w:ins w:id="881" w:author="大佬" w:date="2023-10-16T23:34:50Z"/>
                <w:rFonts w:hint="default" w:ascii="Times New Roman" w:hAnsi="Times New Roman" w:eastAsia="宋体" w:cs="Times New Roman"/>
                <w:sz w:val="21"/>
                <w:szCs w:val="21"/>
                <w:vertAlign w:val="baseline"/>
                <w:lang w:val="en-US" w:eastAsia="zh-CN"/>
              </w:rPr>
            </w:pPr>
            <w:ins w:id="882" w:author="大佬" w:date="2023-10-16T23:34:50Z">
              <w:r>
                <w:rPr>
                  <w:rFonts w:hint="eastAsia" w:cs="Times New Roman"/>
                  <w:sz w:val="21"/>
                  <w:szCs w:val="21"/>
                  <w:vertAlign w:val="baseline"/>
                  <w:lang w:val="en-US" w:eastAsia="zh-CN"/>
                </w:rPr>
                <w:t>储户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83" w:author="大佬" w:date="2023-10-16T23:34:50Z"/>
        </w:trPr>
        <w:tc>
          <w:tcPr>
            <w:tcW w:w="4261" w:type="dxa"/>
          </w:tcPr>
          <w:p>
            <w:pPr>
              <w:tabs>
                <w:tab w:val="left" w:pos="1680"/>
              </w:tabs>
              <w:snapToGrid w:val="0"/>
              <w:spacing w:line="400" w:lineRule="exact"/>
              <w:rPr>
                <w:ins w:id="884" w:author="大佬" w:date="2023-10-16T23:34:50Z"/>
                <w:rFonts w:hint="default" w:ascii="Times New Roman" w:hAnsi="Times New Roman" w:eastAsia="宋体" w:cs="Times New Roman"/>
                <w:sz w:val="21"/>
                <w:szCs w:val="21"/>
                <w:vertAlign w:val="baseline"/>
                <w:lang w:val="en-US" w:eastAsia="zh-CN"/>
              </w:rPr>
            </w:pPr>
            <w:ins w:id="885" w:author="大佬" w:date="2023-10-16T23:34:50Z">
              <w:r>
                <w:rPr>
                  <w:rFonts w:hint="eastAsia" w:cs="Times New Roman"/>
                  <w:sz w:val="21"/>
                  <w:szCs w:val="21"/>
                  <w:vertAlign w:val="baseline"/>
                  <w:lang w:val="en-US" w:eastAsia="zh-CN"/>
                </w:rPr>
                <w:t>简述</w:t>
              </w:r>
            </w:ins>
          </w:p>
        </w:tc>
        <w:tc>
          <w:tcPr>
            <w:tcW w:w="4261" w:type="dxa"/>
          </w:tcPr>
          <w:p>
            <w:pPr>
              <w:tabs>
                <w:tab w:val="left" w:pos="1680"/>
              </w:tabs>
              <w:snapToGrid w:val="0"/>
              <w:spacing w:line="400" w:lineRule="exact"/>
              <w:rPr>
                <w:ins w:id="886" w:author="大佬" w:date="2023-10-16T23:34:50Z"/>
                <w:rFonts w:hint="default" w:ascii="Times New Roman" w:hAnsi="Times New Roman" w:eastAsia="宋体" w:cs="Times New Roman"/>
                <w:sz w:val="21"/>
                <w:szCs w:val="21"/>
                <w:vertAlign w:val="baseline"/>
                <w:lang w:val="en-US" w:eastAsia="zh-CN"/>
              </w:rPr>
            </w:pPr>
            <w:ins w:id="887" w:author="大佬" w:date="2023-10-16T23:34:50Z">
              <w:r>
                <w:rPr>
                  <w:rFonts w:hint="eastAsia" w:cs="Times New Roman"/>
                  <w:sz w:val="21"/>
                  <w:szCs w:val="21"/>
                  <w:vertAlign w:val="baseline"/>
                  <w:lang w:val="en-US" w:eastAsia="zh-CN"/>
                </w:rPr>
                <w:t>该外部实体为数据源</w:t>
              </w:r>
            </w:ins>
          </w:p>
        </w:tc>
      </w:tr>
    </w:tbl>
    <w:p>
      <w:pPr>
        <w:tabs>
          <w:tab w:val="left" w:pos="1680"/>
        </w:tabs>
        <w:snapToGrid w:val="0"/>
        <w:spacing w:line="400" w:lineRule="exact"/>
        <w:ind w:firstLine="420" w:firstLineChars="200"/>
        <w:rPr>
          <w:ins w:id="888" w:author="大佬" w:date="2023-10-16T23:34:50Z"/>
          <w:rFonts w:hint="eastAsia" w:cs="Times New Roman"/>
          <w:sz w:val="21"/>
          <w:szCs w:val="21"/>
          <w:lang w:val="en-US" w:eastAsia="zh-CN"/>
        </w:rPr>
      </w:pPr>
      <w:ins w:id="889" w:author="大佬" w:date="2023-10-16T23:34:50Z">
        <w:r>
          <w:rPr>
            <w:rFonts w:hint="eastAsia" w:cs="Times New Roman"/>
            <w:sz w:val="21"/>
            <w:szCs w:val="21"/>
            <w:lang w:val="en-US" w:eastAsia="zh-CN"/>
          </w:rPr>
          <w:t>加工</w:t>
        </w:r>
      </w:ins>
      <w:ins w:id="890" w:author="大佬" w:date="2023-10-16T23:35:32Z">
        <w:r>
          <w:rPr>
            <w:rFonts w:hint="eastAsia" w:cs="Times New Roman"/>
            <w:sz w:val="21"/>
            <w:szCs w:val="21"/>
            <w:lang w:val="en-US" w:eastAsia="zh-CN"/>
          </w:rPr>
          <w:t>数据字典</w:t>
        </w:r>
      </w:ins>
      <w:ins w:id="891" w:author="大佬" w:date="2023-10-16T23:34:50Z">
        <w:r>
          <w:rPr>
            <w:rFonts w:hint="eastAsia" w:cs="Times New Roman"/>
            <w:sz w:val="21"/>
            <w:szCs w:val="21"/>
            <w:lang w:val="en-US" w:eastAsia="zh-CN"/>
          </w:rPr>
          <w:t>：</w:t>
        </w:r>
      </w:ins>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92" w:author="大佬" w:date="2023-10-16T23:34:50Z"/>
        </w:trPr>
        <w:tc>
          <w:tcPr>
            <w:tcW w:w="4261" w:type="dxa"/>
            <w:vAlign w:val="top"/>
          </w:tcPr>
          <w:p>
            <w:pPr>
              <w:tabs>
                <w:tab w:val="left" w:pos="1680"/>
              </w:tabs>
              <w:snapToGrid w:val="0"/>
              <w:spacing w:line="400" w:lineRule="exact"/>
              <w:rPr>
                <w:ins w:id="893" w:author="大佬" w:date="2023-10-16T23:34:50Z"/>
                <w:rFonts w:hint="default" w:ascii="Times New Roman" w:hAnsi="Times New Roman" w:eastAsia="宋体" w:cs="Times New Roman"/>
                <w:sz w:val="21"/>
                <w:szCs w:val="21"/>
                <w:vertAlign w:val="baseline"/>
                <w:lang w:val="en-US" w:eastAsia="zh-CN"/>
              </w:rPr>
            </w:pPr>
            <w:ins w:id="894" w:author="大佬" w:date="2023-10-16T23:34:50Z">
              <w:r>
                <w:rPr>
                  <w:rFonts w:hint="eastAsia" w:cs="Times New Roman"/>
                  <w:sz w:val="21"/>
                  <w:szCs w:val="21"/>
                  <w:vertAlign w:val="baseline"/>
                  <w:lang w:val="en-US" w:eastAsia="zh-CN"/>
                </w:rPr>
                <w:t>名称</w:t>
              </w:r>
            </w:ins>
          </w:p>
        </w:tc>
        <w:tc>
          <w:tcPr>
            <w:tcW w:w="4261" w:type="dxa"/>
          </w:tcPr>
          <w:p>
            <w:pPr>
              <w:tabs>
                <w:tab w:val="left" w:pos="1680"/>
              </w:tabs>
              <w:snapToGrid w:val="0"/>
              <w:spacing w:line="400" w:lineRule="exact"/>
              <w:rPr>
                <w:ins w:id="895" w:author="大佬" w:date="2023-10-16T23:34:50Z"/>
                <w:rFonts w:hint="default" w:ascii="Times New Roman" w:hAnsi="Times New Roman" w:eastAsia="宋体" w:cs="Times New Roman"/>
                <w:sz w:val="21"/>
                <w:szCs w:val="21"/>
                <w:vertAlign w:val="baseline"/>
                <w:lang w:val="en-US" w:eastAsia="zh-CN"/>
              </w:rPr>
            </w:pPr>
            <w:ins w:id="896" w:author="大佬" w:date="2023-10-16T23:34:50Z">
              <w:r>
                <w:rPr>
                  <w:rFonts w:hint="eastAsia" w:cs="Times New Roman"/>
                  <w:sz w:val="21"/>
                  <w:szCs w:val="21"/>
                  <w:vertAlign w:val="baseline"/>
                  <w:lang w:val="en-US" w:eastAsia="zh-CN"/>
                </w:rPr>
                <w:t>计算利息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897" w:author="大佬" w:date="2023-10-16T23:34:50Z"/>
        </w:trPr>
        <w:tc>
          <w:tcPr>
            <w:tcW w:w="4261" w:type="dxa"/>
            <w:vAlign w:val="top"/>
          </w:tcPr>
          <w:p>
            <w:pPr>
              <w:tabs>
                <w:tab w:val="left" w:pos="1680"/>
              </w:tabs>
              <w:snapToGrid w:val="0"/>
              <w:spacing w:line="400" w:lineRule="exact"/>
              <w:rPr>
                <w:ins w:id="898" w:author="大佬" w:date="2023-10-16T23:34:50Z"/>
                <w:rFonts w:hint="default" w:ascii="Times New Roman" w:hAnsi="Times New Roman" w:eastAsia="宋体" w:cs="Times New Roman"/>
                <w:sz w:val="21"/>
                <w:szCs w:val="21"/>
                <w:vertAlign w:val="baseline"/>
                <w:lang w:val="en-US" w:eastAsia="zh-CN"/>
              </w:rPr>
            </w:pPr>
            <w:ins w:id="899" w:author="大佬" w:date="2023-10-16T23:34:50Z">
              <w:r>
                <w:rPr>
                  <w:rFonts w:hint="eastAsia" w:cs="Times New Roman"/>
                  <w:sz w:val="21"/>
                  <w:szCs w:val="21"/>
                  <w:vertAlign w:val="baseline"/>
                  <w:lang w:val="en-US" w:eastAsia="zh-CN"/>
                </w:rPr>
                <w:t>简述</w:t>
              </w:r>
            </w:ins>
          </w:p>
        </w:tc>
        <w:tc>
          <w:tcPr>
            <w:tcW w:w="4261" w:type="dxa"/>
          </w:tcPr>
          <w:p>
            <w:pPr>
              <w:tabs>
                <w:tab w:val="left" w:pos="1680"/>
              </w:tabs>
              <w:snapToGrid w:val="0"/>
              <w:spacing w:line="400" w:lineRule="exact"/>
              <w:rPr>
                <w:ins w:id="900" w:author="大佬" w:date="2023-10-16T23:34:50Z"/>
                <w:rFonts w:hint="default" w:ascii="Times New Roman" w:hAnsi="Times New Roman" w:eastAsia="宋体" w:cs="Times New Roman"/>
                <w:sz w:val="21"/>
                <w:szCs w:val="21"/>
                <w:vertAlign w:val="baseline"/>
                <w:lang w:val="en-US" w:eastAsia="zh-CN"/>
              </w:rPr>
            </w:pPr>
            <w:ins w:id="901" w:author="大佬" w:date="2023-10-16T23:34:50Z">
              <w:r>
                <w:rPr>
                  <w:rFonts w:hint="eastAsia" w:cs="Times New Roman"/>
                  <w:sz w:val="21"/>
                  <w:szCs w:val="21"/>
                  <w:vertAlign w:val="baseline"/>
                  <w:lang w:val="en-US" w:eastAsia="zh-CN"/>
                </w:rPr>
                <w:t>对数据进行处理计算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02" w:author="大佬" w:date="2023-10-16T23:34:50Z"/>
        </w:trPr>
        <w:tc>
          <w:tcPr>
            <w:tcW w:w="4261" w:type="dxa"/>
          </w:tcPr>
          <w:p>
            <w:pPr>
              <w:tabs>
                <w:tab w:val="left" w:pos="1680"/>
              </w:tabs>
              <w:snapToGrid w:val="0"/>
              <w:spacing w:line="400" w:lineRule="exact"/>
              <w:rPr>
                <w:ins w:id="903" w:author="大佬" w:date="2023-10-16T23:34:50Z"/>
                <w:rFonts w:hint="default" w:ascii="Times New Roman" w:hAnsi="Times New Roman" w:eastAsia="宋体" w:cs="Times New Roman"/>
                <w:sz w:val="21"/>
                <w:szCs w:val="21"/>
                <w:vertAlign w:val="baseline"/>
                <w:lang w:val="en-US" w:eastAsia="zh-CN"/>
              </w:rPr>
            </w:pPr>
            <w:ins w:id="904" w:author="大佬" w:date="2023-10-16T23:34:50Z">
              <w:r>
                <w:rPr>
                  <w:rFonts w:hint="eastAsia" w:cs="Times New Roman"/>
                  <w:sz w:val="21"/>
                  <w:szCs w:val="21"/>
                  <w:vertAlign w:val="baseline"/>
                  <w:lang w:val="en-US" w:eastAsia="zh-CN"/>
                </w:rPr>
                <w:t>加工号</w:t>
              </w:r>
            </w:ins>
          </w:p>
        </w:tc>
        <w:tc>
          <w:tcPr>
            <w:tcW w:w="4261" w:type="dxa"/>
          </w:tcPr>
          <w:p>
            <w:pPr>
              <w:tabs>
                <w:tab w:val="left" w:pos="1680"/>
              </w:tabs>
              <w:snapToGrid w:val="0"/>
              <w:spacing w:line="400" w:lineRule="exact"/>
              <w:rPr>
                <w:ins w:id="905" w:author="大佬" w:date="2023-10-16T23:34:50Z"/>
                <w:rFonts w:hint="default" w:ascii="Times New Roman" w:hAnsi="Times New Roman" w:eastAsia="宋体" w:cs="Times New Roman"/>
                <w:sz w:val="21"/>
                <w:szCs w:val="21"/>
                <w:vertAlign w:val="baseline"/>
                <w:lang w:val="en-US" w:eastAsia="zh-CN"/>
              </w:rPr>
            </w:pPr>
            <w:ins w:id="906" w:author="大佬" w:date="2023-10-16T23:34:50Z">
              <w:r>
                <w:rPr>
                  <w:rFonts w:hint="eastAsia" w:cs="Times New Roman"/>
                  <w:sz w:val="21"/>
                  <w:szCs w:val="21"/>
                  <w:vertAlign w:val="baseline"/>
                  <w:lang w:val="en-US" w:eastAsia="zh-CN"/>
                </w:rPr>
                <w:t>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07" w:author="大佬" w:date="2023-10-16T23:34:50Z"/>
        </w:trPr>
        <w:tc>
          <w:tcPr>
            <w:tcW w:w="4261" w:type="dxa"/>
          </w:tcPr>
          <w:p>
            <w:pPr>
              <w:tabs>
                <w:tab w:val="left" w:pos="1680"/>
              </w:tabs>
              <w:snapToGrid w:val="0"/>
              <w:spacing w:line="400" w:lineRule="exact"/>
              <w:rPr>
                <w:ins w:id="908" w:author="大佬" w:date="2023-10-16T23:34:50Z"/>
                <w:rFonts w:hint="default" w:ascii="Times New Roman" w:hAnsi="Times New Roman" w:eastAsia="宋体" w:cs="Times New Roman"/>
                <w:sz w:val="21"/>
                <w:szCs w:val="21"/>
                <w:vertAlign w:val="baseline"/>
                <w:lang w:val="en-US" w:eastAsia="zh-CN"/>
              </w:rPr>
            </w:pPr>
            <w:ins w:id="909" w:author="大佬" w:date="2023-10-16T23:34:50Z">
              <w:r>
                <w:rPr>
                  <w:rFonts w:hint="eastAsia" w:cs="Times New Roman"/>
                  <w:sz w:val="21"/>
                  <w:szCs w:val="21"/>
                  <w:vertAlign w:val="baseline"/>
                  <w:lang w:val="en-US" w:eastAsia="zh-CN"/>
                </w:rPr>
                <w:t>加工逻辑</w:t>
              </w:r>
            </w:ins>
          </w:p>
        </w:tc>
        <w:tc>
          <w:tcPr>
            <w:tcW w:w="4261" w:type="dxa"/>
          </w:tcPr>
          <w:p>
            <w:pPr>
              <w:tabs>
                <w:tab w:val="left" w:pos="1680"/>
              </w:tabs>
              <w:snapToGrid w:val="0"/>
              <w:spacing w:line="400" w:lineRule="exact"/>
              <w:rPr>
                <w:ins w:id="910" w:author="大佬" w:date="2023-10-16T23:34:50Z"/>
                <w:rFonts w:hint="default" w:ascii="Times New Roman" w:hAnsi="Times New Roman" w:eastAsia="宋体" w:cs="Times New Roman"/>
                <w:sz w:val="21"/>
                <w:szCs w:val="21"/>
                <w:vertAlign w:val="baseline"/>
                <w:lang w:val="en-US" w:eastAsia="zh-CN"/>
              </w:rPr>
            </w:pPr>
            <w:ins w:id="911" w:author="大佬" w:date="2023-10-16T23:34:50Z">
              <w:r>
                <w:rPr>
                  <w:rFonts w:hint="eastAsia" w:cs="Times New Roman"/>
                  <w:sz w:val="21"/>
                  <w:szCs w:val="21"/>
                  <w:vertAlign w:val="baseline"/>
                  <w:lang w:val="en-US" w:eastAsia="zh-CN"/>
                </w:rPr>
                <w:t>根据存储利率和存款信息计算利息</w:t>
              </w:r>
            </w:ins>
          </w:p>
        </w:tc>
      </w:tr>
    </w:tbl>
    <w:p>
      <w:pPr>
        <w:tabs>
          <w:tab w:val="left" w:pos="1680"/>
        </w:tabs>
        <w:snapToGrid w:val="0"/>
        <w:spacing w:line="400" w:lineRule="exact"/>
        <w:ind w:firstLine="420" w:firstLineChars="200"/>
        <w:rPr>
          <w:ins w:id="912" w:author="大佬" w:date="2023-10-16T23:34:50Z"/>
          <w:rFonts w:hint="eastAsia" w:cs="Times New Roman"/>
          <w:sz w:val="21"/>
          <w:szCs w:val="21"/>
          <w:lang w:val="en-US" w:eastAsia="zh-CN"/>
        </w:rPr>
      </w:pPr>
      <w:ins w:id="913" w:author="大佬" w:date="2023-10-16T23:34:50Z">
        <w:r>
          <w:rPr>
            <w:rFonts w:hint="eastAsia" w:cs="Times New Roman"/>
            <w:sz w:val="21"/>
            <w:szCs w:val="21"/>
            <w:lang w:val="en-US" w:eastAsia="zh-CN"/>
          </w:rPr>
          <w:t>存储</w:t>
        </w:r>
      </w:ins>
      <w:ins w:id="914" w:author="大佬" w:date="2023-10-16T23:35:37Z">
        <w:r>
          <w:rPr>
            <w:rFonts w:hint="eastAsia" w:cs="Times New Roman"/>
            <w:sz w:val="21"/>
            <w:szCs w:val="21"/>
            <w:lang w:val="en-US" w:eastAsia="zh-CN"/>
          </w:rPr>
          <w:t>数据字典</w:t>
        </w:r>
      </w:ins>
      <w:ins w:id="915" w:author="大佬" w:date="2023-10-16T23:34:50Z">
        <w:r>
          <w:rPr>
            <w:rFonts w:hint="eastAsia" w:cs="Times New Roman"/>
            <w:sz w:val="21"/>
            <w:szCs w:val="21"/>
            <w:lang w:val="en-US" w:eastAsia="zh-CN"/>
          </w:rPr>
          <w:t>：</w:t>
        </w:r>
      </w:ins>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916" w:author="大佬" w:date="2023-10-16T23:34:50Z"/>
        </w:trPr>
        <w:tc>
          <w:tcPr>
            <w:tcW w:w="4261" w:type="dxa"/>
          </w:tcPr>
          <w:p>
            <w:pPr>
              <w:tabs>
                <w:tab w:val="left" w:pos="1680"/>
              </w:tabs>
              <w:snapToGrid w:val="0"/>
              <w:spacing w:line="400" w:lineRule="exact"/>
              <w:rPr>
                <w:ins w:id="917" w:author="大佬" w:date="2023-10-16T23:34:50Z"/>
                <w:rFonts w:hint="default" w:ascii="Times New Roman" w:hAnsi="Times New Roman" w:eastAsia="宋体" w:cs="Times New Roman"/>
                <w:sz w:val="21"/>
                <w:szCs w:val="21"/>
                <w:vertAlign w:val="baseline"/>
                <w:lang w:val="en-US" w:eastAsia="zh-CN"/>
              </w:rPr>
            </w:pPr>
            <w:ins w:id="918" w:author="大佬" w:date="2023-10-16T23:34:50Z">
              <w:r>
                <w:rPr>
                  <w:rFonts w:hint="eastAsia" w:cs="Times New Roman"/>
                  <w:sz w:val="21"/>
                  <w:szCs w:val="21"/>
                  <w:vertAlign w:val="baseline"/>
                  <w:lang w:val="en-US" w:eastAsia="zh-CN"/>
                </w:rPr>
                <w:t>名称</w:t>
              </w:r>
            </w:ins>
          </w:p>
        </w:tc>
        <w:tc>
          <w:tcPr>
            <w:tcW w:w="4261" w:type="dxa"/>
          </w:tcPr>
          <w:p>
            <w:pPr>
              <w:tabs>
                <w:tab w:val="left" w:pos="1680"/>
              </w:tabs>
              <w:snapToGrid w:val="0"/>
              <w:spacing w:line="400" w:lineRule="exact"/>
              <w:rPr>
                <w:ins w:id="919" w:author="大佬" w:date="2023-10-16T23:34:50Z"/>
                <w:rFonts w:hint="default" w:ascii="Times New Roman" w:hAnsi="Times New Roman" w:eastAsia="宋体" w:cs="Times New Roman"/>
                <w:sz w:val="21"/>
                <w:szCs w:val="21"/>
                <w:vertAlign w:val="baseline"/>
                <w:lang w:val="en-US" w:eastAsia="zh-CN"/>
              </w:rPr>
            </w:pPr>
            <w:ins w:id="920" w:author="大佬" w:date="2023-10-16T23:34:50Z">
              <w:r>
                <w:rPr>
                  <w:rFonts w:hint="eastAsia" w:cs="Times New Roman"/>
                  <w:sz w:val="21"/>
                  <w:szCs w:val="21"/>
                  <w:vertAlign w:val="baseline"/>
                  <w:lang w:val="en-US" w:eastAsia="zh-CN"/>
                </w:rPr>
                <w:t>存款信息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21" w:author="大佬" w:date="2023-10-16T23:34:50Z"/>
        </w:trPr>
        <w:tc>
          <w:tcPr>
            <w:tcW w:w="4261" w:type="dxa"/>
          </w:tcPr>
          <w:p>
            <w:pPr>
              <w:tabs>
                <w:tab w:val="left" w:pos="1680"/>
              </w:tabs>
              <w:snapToGrid w:val="0"/>
              <w:spacing w:line="400" w:lineRule="exact"/>
              <w:rPr>
                <w:ins w:id="922" w:author="大佬" w:date="2023-10-16T23:34:50Z"/>
                <w:rFonts w:hint="default" w:ascii="Times New Roman" w:hAnsi="Times New Roman" w:eastAsia="宋体" w:cs="Times New Roman"/>
                <w:sz w:val="21"/>
                <w:szCs w:val="21"/>
                <w:vertAlign w:val="baseline"/>
                <w:lang w:val="en-US" w:eastAsia="zh-CN"/>
              </w:rPr>
            </w:pPr>
            <w:ins w:id="923" w:author="大佬" w:date="2023-10-16T23:34:50Z">
              <w:r>
                <w:rPr>
                  <w:rFonts w:hint="eastAsia" w:cs="Times New Roman"/>
                  <w:sz w:val="21"/>
                  <w:szCs w:val="21"/>
                  <w:vertAlign w:val="baseline"/>
                  <w:lang w:val="en-US" w:eastAsia="zh-CN"/>
                </w:rPr>
                <w:t>存储组成</w:t>
              </w:r>
            </w:ins>
          </w:p>
        </w:tc>
        <w:tc>
          <w:tcPr>
            <w:tcW w:w="4261" w:type="dxa"/>
          </w:tcPr>
          <w:p>
            <w:pPr>
              <w:tabs>
                <w:tab w:val="left" w:pos="1680"/>
              </w:tabs>
              <w:snapToGrid w:val="0"/>
              <w:spacing w:line="400" w:lineRule="exact"/>
              <w:rPr>
                <w:ins w:id="924" w:author="大佬" w:date="2023-10-16T23:34:50Z"/>
                <w:rFonts w:hint="default" w:ascii="Times New Roman" w:hAnsi="Times New Roman" w:eastAsia="宋体" w:cs="Times New Roman"/>
                <w:sz w:val="21"/>
                <w:szCs w:val="21"/>
                <w:vertAlign w:val="baseline"/>
                <w:lang w:val="en-US" w:eastAsia="zh-CN"/>
              </w:rPr>
            </w:pPr>
            <w:ins w:id="925" w:author="大佬" w:date="2023-10-16T23:34:50Z">
              <w:r>
                <w:rPr>
                  <w:rFonts w:hint="eastAsia" w:cs="Times New Roman"/>
                  <w:sz w:val="21"/>
                  <w:szCs w:val="21"/>
                  <w:vertAlign w:val="baseline"/>
                  <w:lang w:val="en-US" w:eastAsia="zh-CN"/>
                </w:rPr>
                <w:t>存款信息、利息</w:t>
              </w:r>
            </w:ins>
          </w:p>
        </w:tc>
      </w:tr>
    </w:tbl>
    <w:p>
      <w:pPr>
        <w:tabs>
          <w:tab w:val="left" w:pos="1680"/>
        </w:tabs>
        <w:snapToGrid w:val="0"/>
        <w:spacing w:line="400" w:lineRule="exact"/>
        <w:ind w:firstLine="420" w:firstLineChars="200"/>
        <w:rPr>
          <w:ins w:id="926" w:author="大佬" w:date="2023-10-16T23:34:50Z"/>
          <w:rFonts w:hint="eastAsia" w:cs="Times New Roman"/>
          <w:sz w:val="21"/>
          <w:szCs w:val="21"/>
          <w:lang w:val="en-US" w:eastAsia="zh-CN"/>
        </w:rPr>
      </w:pPr>
      <w:ins w:id="927" w:author="大佬" w:date="2023-10-16T23:34:50Z">
        <w:r>
          <w:rPr>
            <w:rFonts w:hint="eastAsia" w:cs="Times New Roman"/>
            <w:sz w:val="21"/>
            <w:szCs w:val="21"/>
            <w:lang w:val="en-US" w:eastAsia="zh-CN"/>
          </w:rPr>
          <w:t>数据流</w:t>
        </w:r>
      </w:ins>
      <w:ins w:id="928" w:author="大佬" w:date="2023-10-16T23:35:39Z">
        <w:r>
          <w:rPr>
            <w:rFonts w:hint="eastAsia" w:cs="Times New Roman"/>
            <w:sz w:val="21"/>
            <w:szCs w:val="21"/>
            <w:lang w:val="en-US" w:eastAsia="zh-CN"/>
          </w:rPr>
          <w:t>数据字典</w:t>
        </w:r>
      </w:ins>
      <w:ins w:id="929" w:author="大佬" w:date="2023-10-16T23:34:50Z">
        <w:r>
          <w:rPr>
            <w:rFonts w:hint="eastAsia" w:cs="Times New Roman"/>
            <w:sz w:val="21"/>
            <w:szCs w:val="21"/>
            <w:lang w:val="en-US" w:eastAsia="zh-CN"/>
          </w:rPr>
          <w:t>：</w:t>
        </w:r>
      </w:ins>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30" w:author="大佬" w:date="2023-10-16T23:34:50Z"/>
        </w:trPr>
        <w:tc>
          <w:tcPr>
            <w:tcW w:w="4261" w:type="dxa"/>
          </w:tcPr>
          <w:p>
            <w:pPr>
              <w:tabs>
                <w:tab w:val="left" w:pos="1680"/>
              </w:tabs>
              <w:snapToGrid w:val="0"/>
              <w:spacing w:line="400" w:lineRule="exact"/>
              <w:rPr>
                <w:ins w:id="931" w:author="大佬" w:date="2023-10-16T23:34:50Z"/>
                <w:rFonts w:hint="default" w:ascii="Times New Roman" w:hAnsi="Times New Roman" w:eastAsia="宋体" w:cs="Times New Roman"/>
                <w:sz w:val="21"/>
                <w:szCs w:val="21"/>
                <w:vertAlign w:val="baseline"/>
                <w:lang w:val="en-US" w:eastAsia="zh-CN"/>
              </w:rPr>
            </w:pPr>
            <w:ins w:id="932" w:author="大佬" w:date="2023-10-16T23:34:50Z">
              <w:r>
                <w:rPr>
                  <w:rFonts w:hint="eastAsia" w:cs="Times New Roman"/>
                  <w:sz w:val="21"/>
                  <w:szCs w:val="21"/>
                  <w:vertAlign w:val="baseline"/>
                  <w:lang w:val="en-US" w:eastAsia="zh-CN"/>
                </w:rPr>
                <w:t>名称</w:t>
              </w:r>
            </w:ins>
          </w:p>
        </w:tc>
        <w:tc>
          <w:tcPr>
            <w:tcW w:w="4261" w:type="dxa"/>
          </w:tcPr>
          <w:p>
            <w:pPr>
              <w:tabs>
                <w:tab w:val="left" w:pos="1680"/>
              </w:tabs>
              <w:snapToGrid w:val="0"/>
              <w:spacing w:line="400" w:lineRule="exact"/>
              <w:rPr>
                <w:ins w:id="933" w:author="大佬" w:date="2023-10-16T23:34:50Z"/>
                <w:rFonts w:hint="default" w:ascii="Times New Roman" w:hAnsi="Times New Roman" w:eastAsia="宋体" w:cs="Times New Roman"/>
                <w:sz w:val="21"/>
                <w:szCs w:val="21"/>
                <w:vertAlign w:val="baseline"/>
                <w:lang w:val="en-US" w:eastAsia="zh-CN"/>
              </w:rPr>
            </w:pPr>
            <w:ins w:id="934" w:author="大佬" w:date="2023-10-16T23:34:50Z">
              <w:r>
                <w:rPr>
                  <w:rFonts w:hint="eastAsia" w:cs="Times New Roman"/>
                  <w:sz w:val="21"/>
                  <w:szCs w:val="21"/>
                  <w:vertAlign w:val="baseline"/>
                  <w:lang w:val="en-US" w:eastAsia="zh-CN"/>
                </w:rPr>
                <w:t>储蓄利率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35" w:author="大佬" w:date="2023-10-16T23:34:50Z"/>
        </w:trPr>
        <w:tc>
          <w:tcPr>
            <w:tcW w:w="4261" w:type="dxa"/>
          </w:tcPr>
          <w:p>
            <w:pPr>
              <w:tabs>
                <w:tab w:val="left" w:pos="1680"/>
              </w:tabs>
              <w:snapToGrid w:val="0"/>
              <w:spacing w:line="400" w:lineRule="exact"/>
              <w:rPr>
                <w:ins w:id="936" w:author="大佬" w:date="2023-10-16T23:34:50Z"/>
                <w:rFonts w:hint="default" w:ascii="Times New Roman" w:hAnsi="Times New Roman" w:eastAsia="宋体" w:cs="Times New Roman"/>
                <w:sz w:val="21"/>
                <w:szCs w:val="21"/>
                <w:vertAlign w:val="baseline"/>
                <w:lang w:val="en-US" w:eastAsia="zh-CN"/>
              </w:rPr>
            </w:pPr>
            <w:ins w:id="937" w:author="大佬" w:date="2023-10-16T23:34:50Z">
              <w:r>
                <w:rPr>
                  <w:rFonts w:hint="eastAsia" w:cs="Times New Roman"/>
                  <w:sz w:val="21"/>
                  <w:szCs w:val="21"/>
                  <w:vertAlign w:val="baseline"/>
                  <w:lang w:val="en-US" w:eastAsia="zh-CN"/>
                </w:rPr>
                <w:t>数据流组成</w:t>
              </w:r>
            </w:ins>
          </w:p>
        </w:tc>
        <w:tc>
          <w:tcPr>
            <w:tcW w:w="4261" w:type="dxa"/>
          </w:tcPr>
          <w:p>
            <w:pPr>
              <w:tabs>
                <w:tab w:val="left" w:pos="1680"/>
              </w:tabs>
              <w:snapToGrid w:val="0"/>
              <w:spacing w:line="400" w:lineRule="exact"/>
              <w:rPr>
                <w:ins w:id="938" w:author="大佬" w:date="2023-10-16T23:34:50Z"/>
                <w:rFonts w:hint="default" w:ascii="Times New Roman" w:hAnsi="Times New Roman" w:eastAsia="宋体" w:cs="Times New Roman"/>
                <w:sz w:val="21"/>
                <w:szCs w:val="21"/>
                <w:vertAlign w:val="baseline"/>
                <w:lang w:val="en-US" w:eastAsia="zh-CN"/>
              </w:rPr>
            </w:pPr>
            <w:ins w:id="939" w:author="大佬" w:date="2023-10-16T23:34:50Z">
              <w:r>
                <w:rPr>
                  <w:rFonts w:hint="eastAsia" w:cs="Times New Roman"/>
                  <w:sz w:val="21"/>
                  <w:szCs w:val="21"/>
                  <w:vertAlign w:val="baseline"/>
                  <w:lang w:val="en-US" w:eastAsia="zh-CN"/>
                </w:rPr>
                <w:t>储蓄利率</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40" w:author="大佬" w:date="2023-10-16T23:34:50Z"/>
        </w:trPr>
        <w:tc>
          <w:tcPr>
            <w:tcW w:w="4261" w:type="dxa"/>
          </w:tcPr>
          <w:p>
            <w:pPr>
              <w:tabs>
                <w:tab w:val="left" w:pos="1680"/>
              </w:tabs>
              <w:snapToGrid w:val="0"/>
              <w:spacing w:line="400" w:lineRule="exact"/>
              <w:rPr>
                <w:ins w:id="941" w:author="大佬" w:date="2023-10-16T23:34:50Z"/>
                <w:rFonts w:hint="default" w:ascii="Times New Roman" w:hAnsi="Times New Roman" w:eastAsia="宋体" w:cs="Times New Roman"/>
                <w:sz w:val="21"/>
                <w:szCs w:val="21"/>
                <w:vertAlign w:val="baseline"/>
                <w:lang w:val="en-US" w:eastAsia="zh-CN"/>
              </w:rPr>
            </w:pPr>
            <w:ins w:id="942" w:author="大佬" w:date="2023-10-16T23:34:50Z">
              <w:r>
                <w:rPr>
                  <w:rFonts w:hint="eastAsia" w:cs="Times New Roman"/>
                  <w:sz w:val="21"/>
                  <w:szCs w:val="21"/>
                  <w:vertAlign w:val="baseline"/>
                  <w:lang w:val="en-US" w:eastAsia="zh-CN"/>
                </w:rPr>
                <w:t>数据流来源</w:t>
              </w:r>
            </w:ins>
          </w:p>
        </w:tc>
        <w:tc>
          <w:tcPr>
            <w:tcW w:w="4261" w:type="dxa"/>
          </w:tcPr>
          <w:p>
            <w:pPr>
              <w:tabs>
                <w:tab w:val="left" w:pos="1680"/>
              </w:tabs>
              <w:snapToGrid w:val="0"/>
              <w:spacing w:line="400" w:lineRule="exact"/>
              <w:rPr>
                <w:ins w:id="943" w:author="大佬" w:date="2023-10-16T23:34:50Z"/>
                <w:rFonts w:hint="default" w:ascii="Times New Roman" w:hAnsi="Times New Roman" w:eastAsia="宋体" w:cs="Times New Roman"/>
                <w:sz w:val="21"/>
                <w:szCs w:val="21"/>
                <w:vertAlign w:val="baseline"/>
                <w:lang w:val="en-US" w:eastAsia="zh-CN"/>
              </w:rPr>
            </w:pPr>
            <w:ins w:id="944" w:author="大佬" w:date="2023-10-16T23:34:50Z">
              <w:r>
                <w:rPr>
                  <w:rFonts w:hint="eastAsia" w:cs="Times New Roman"/>
                  <w:sz w:val="21"/>
                  <w:szCs w:val="21"/>
                  <w:vertAlign w:val="baseline"/>
                  <w:lang w:val="en-US" w:eastAsia="zh-CN"/>
                </w:rPr>
                <w:t>存款利率</w:t>
              </w:r>
            </w:ins>
          </w:p>
        </w:tc>
      </w:tr>
    </w:tbl>
    <w:p>
      <w:pPr>
        <w:numPr>
          <w:ilvl w:val="-1"/>
          <w:numId w:val="0"/>
        </w:numPr>
        <w:tabs>
          <w:tab w:val="left" w:pos="1680"/>
        </w:tabs>
        <w:snapToGrid w:val="0"/>
        <w:spacing w:line="400" w:lineRule="exact"/>
        <w:ind w:firstLine="0" w:firstLineChars="0"/>
        <w:rPr>
          <w:ins w:id="946" w:author="cyc" w:date="2023-10-03T12:48:00Z"/>
          <w:rFonts w:hint="eastAsia"/>
          <w:szCs w:val="21"/>
          <w:lang w:val="en-GB"/>
        </w:rPr>
        <w:pPrChange w:id="945" w:author="大佬" w:date="2023-10-16T21:50:51Z">
          <w:pPr>
            <w:tabs>
              <w:tab w:val="left" w:pos="1680"/>
            </w:tabs>
            <w:snapToGrid w:val="0"/>
            <w:spacing w:line="400" w:lineRule="exact"/>
            <w:ind w:firstLine="420" w:firstLineChars="200"/>
          </w:pPr>
        </w:pPrChange>
      </w:pPr>
    </w:p>
    <w:p>
      <w:pPr>
        <w:tabs>
          <w:tab w:val="left" w:pos="1680"/>
        </w:tabs>
        <w:snapToGrid w:val="0"/>
        <w:spacing w:line="400" w:lineRule="exact"/>
        <w:ind w:firstLine="420" w:firstLineChars="200"/>
        <w:rPr>
          <w:ins w:id="947" w:author="cyc" w:date="2023-10-03T12:48:00Z"/>
          <w:szCs w:val="21"/>
          <w:lang w:val="en-GB"/>
        </w:rPr>
      </w:pPr>
      <w:ins w:id="948" w:author="cyc" w:date="2023-10-03T12:48:00Z">
        <w:r>
          <w:rPr>
            <w:rFonts w:hint="eastAsia"/>
            <w:szCs w:val="21"/>
            <w:lang w:val="en-GB"/>
          </w:rPr>
          <w:t>银行储蓄系统存、取款流程如下：</w:t>
        </w:r>
      </w:ins>
    </w:p>
    <w:p>
      <w:pPr>
        <w:pStyle w:val="25"/>
        <w:numPr>
          <w:ilvl w:val="0"/>
          <w:numId w:val="4"/>
        </w:numPr>
        <w:tabs>
          <w:tab w:val="left" w:pos="1680"/>
        </w:tabs>
        <w:snapToGrid w:val="0"/>
        <w:spacing w:line="400" w:lineRule="exact"/>
        <w:ind w:firstLineChars="0"/>
        <w:rPr>
          <w:ins w:id="949" w:author="cyc" w:date="2023-10-03T12:48:00Z"/>
          <w:szCs w:val="21"/>
          <w:lang w:val="en-GB"/>
        </w:rPr>
      </w:pPr>
      <w:ins w:id="950" w:author="cyc" w:date="2023-10-03T12:48:00Z">
        <w:r>
          <w:rPr>
            <w:rFonts w:hint="eastAsia"/>
            <w:szCs w:val="21"/>
            <w:lang w:val="en-GB"/>
          </w:rPr>
          <w:t>业务员事先录入利率信息；</w:t>
        </w:r>
      </w:ins>
    </w:p>
    <w:p>
      <w:pPr>
        <w:pStyle w:val="25"/>
        <w:numPr>
          <w:ilvl w:val="0"/>
          <w:numId w:val="4"/>
        </w:numPr>
        <w:tabs>
          <w:tab w:val="left" w:pos="1680"/>
        </w:tabs>
        <w:snapToGrid w:val="0"/>
        <w:spacing w:line="400" w:lineRule="exact"/>
        <w:ind w:firstLineChars="0"/>
        <w:rPr>
          <w:ins w:id="951" w:author="cyc" w:date="2023-10-03T12:48:00Z"/>
          <w:szCs w:val="21"/>
          <w:lang w:val="en-GB"/>
        </w:rPr>
      </w:pPr>
      <w:ins w:id="952" w:author="cyc" w:date="2023-10-03T12:48:00Z">
        <w:r>
          <w:rPr>
            <w:rFonts w:hint="eastAsia"/>
            <w:szCs w:val="21"/>
            <w:lang w:val="en-GB"/>
          </w:rPr>
          <w:t>如果是存款，储户填写存款单，业务员将存款单键入系统，系统更新储户存款信息（存款人姓名、存款人账号、电话号码、身份证号码、存款金额、存款类型、利息、密码等），接下来打印存单给储户；</w:t>
        </w:r>
      </w:ins>
    </w:p>
    <w:p>
      <w:pPr>
        <w:tabs>
          <w:tab w:val="left" w:pos="1680"/>
        </w:tabs>
        <w:snapToGrid w:val="0"/>
        <w:spacing w:line="400" w:lineRule="exact"/>
        <w:ind w:firstLine="420" w:firstLineChars="200"/>
        <w:rPr>
          <w:ins w:id="953" w:author="cyc" w:date="2023-10-03T12:48:00Z"/>
          <w:szCs w:val="21"/>
          <w:lang w:val="en-GB"/>
        </w:rPr>
      </w:pPr>
      <w:ins w:id="954" w:author="cyc" w:date="2023-10-03T12:48:00Z">
        <w:r>
          <w:rPr>
            <w:rFonts w:hint="eastAsia"/>
            <w:szCs w:val="21"/>
            <w:lang w:val="en-GB"/>
          </w:rPr>
          <w:t>如果是取款，储户填写取款单，业务员将取款单键入系统，系统根据储户提供的密码及取款单来核对储户密码。若密码正确，则系统更新储户存款信息，根据银行的利率信息计算利息，最后打印利息清单给储户</w:t>
        </w:r>
      </w:ins>
      <w:ins w:id="955" w:author="cyc" w:date="2023-10-03T12:56:00Z">
        <w:r>
          <w:rPr>
            <w:rFonts w:hint="eastAsia"/>
            <w:szCs w:val="21"/>
            <w:lang w:val="en-GB"/>
          </w:rPr>
          <w:t>。</w:t>
        </w:r>
      </w:ins>
    </w:p>
    <w:p>
      <w:pPr>
        <w:tabs>
          <w:tab w:val="left" w:pos="1680"/>
        </w:tabs>
        <w:snapToGrid w:val="0"/>
        <w:spacing w:line="400" w:lineRule="exact"/>
        <w:ind w:firstLine="420" w:firstLineChars="200"/>
        <w:rPr>
          <w:ins w:id="956" w:author="cyc" w:date="2023-10-03T12:48:00Z"/>
          <w:szCs w:val="21"/>
          <w:lang w:val="en-GB"/>
        </w:rPr>
      </w:pPr>
    </w:p>
    <w:p>
      <w:pPr>
        <w:tabs>
          <w:tab w:val="left" w:pos="1680"/>
        </w:tabs>
        <w:snapToGrid w:val="0"/>
        <w:spacing w:line="400" w:lineRule="exact"/>
        <w:ind w:firstLine="420" w:firstLineChars="200"/>
        <w:rPr>
          <w:szCs w:val="21"/>
        </w:rPr>
      </w:pPr>
      <w:del w:id="957" w:author="cyc" w:date="2023-10-03T12:49:00Z">
        <w:r>
          <w:rPr>
            <w:szCs w:val="21"/>
          </w:rPr>
          <w:delText>2</w:delText>
        </w:r>
      </w:del>
      <w:ins w:id="958" w:author="cyc" w:date="2023-10-03T12:49:00Z">
        <w:r>
          <w:rPr>
            <w:rFonts w:hint="eastAsia"/>
            <w:szCs w:val="21"/>
          </w:rPr>
          <w:t>4</w:t>
        </w:r>
      </w:ins>
      <w:r>
        <w:rPr>
          <w:rFonts w:hint="eastAsia"/>
          <w:szCs w:val="21"/>
        </w:rPr>
        <w:t xml:space="preserve">. </w:t>
      </w:r>
      <w:r>
        <w:rPr>
          <w:rFonts w:hint="eastAsia"/>
          <w:szCs w:val="21"/>
          <w:lang w:val="en-GB"/>
        </w:rPr>
        <w:t>根据以下描述，绘制出</w:t>
      </w:r>
      <w:r>
        <w:rPr>
          <w:rFonts w:hint="eastAsia"/>
          <w:szCs w:val="21"/>
        </w:rPr>
        <w:t>某企业集团工厂的E-R图。</w:t>
      </w:r>
    </w:p>
    <w:p>
      <w:pPr>
        <w:tabs>
          <w:tab w:val="left" w:pos="1680"/>
        </w:tabs>
        <w:snapToGrid w:val="0"/>
        <w:spacing w:line="400" w:lineRule="exact"/>
        <w:ind w:firstLine="420" w:firstLineChars="200"/>
        <w:rPr>
          <w:szCs w:val="21"/>
        </w:rPr>
      </w:pPr>
      <w:r>
        <w:rPr>
          <w:rFonts w:hint="eastAsia"/>
          <w:szCs w:val="21"/>
        </w:rPr>
        <w:t>某企业集团有若干工厂，每个工厂生产多种产品，且每一种产品可以在多个工厂生产，每个工厂按照固定的计划数量生产产品，计划数量不低于300；每个工厂聘用多名职工，且每名职工只能在一个工厂工作，工厂聘用职工有聘期和工资。工厂的属性有工厂编号、厂名、</w:t>
      </w:r>
      <w:bookmarkStart w:id="38" w:name="_GoBack"/>
      <w:bookmarkEnd w:id="38"/>
      <w:r>
        <w:rPr>
          <w:rFonts w:hint="eastAsia"/>
          <w:szCs w:val="21"/>
        </w:rPr>
        <w:t>地址，产品的属性有产品编号、产品名、规格，职工的属性有职工号、姓名、技术等级。</w:t>
      </w:r>
    </w:p>
    <w:p>
      <w:pPr>
        <w:tabs>
          <w:tab w:val="left" w:pos="1680"/>
        </w:tabs>
        <w:snapToGrid w:val="0"/>
        <w:spacing w:line="400" w:lineRule="exact"/>
        <w:ind w:firstLine="420" w:firstLineChars="200"/>
        <w:rPr>
          <w:ins w:id="959" w:author="大佬" w:date="2023-10-16T21:52:01Z"/>
          <w:rFonts w:hint="eastAsia"/>
          <w:szCs w:val="21"/>
        </w:rPr>
      </w:pPr>
      <w:r>
        <w:rPr>
          <w:rFonts w:hint="eastAsia"/>
          <w:szCs w:val="21"/>
        </w:rPr>
        <w:t>试用E-R图描绘出工厂的数据模型。</w:t>
      </w:r>
    </w:p>
    <w:p>
      <w:pPr>
        <w:tabs>
          <w:tab w:val="left" w:pos="1680"/>
        </w:tabs>
        <w:snapToGrid w:val="0"/>
        <w:spacing w:line="240" w:lineRule="auto"/>
        <w:ind w:firstLine="420" w:firstLineChars="200"/>
        <w:jc w:val="center"/>
        <w:rPr>
          <w:ins w:id="961" w:author="大佬" w:date="2023-10-16T22:45:37Z"/>
        </w:rPr>
        <w:pPrChange w:id="960" w:author="大佬" w:date="2023-10-16T22:45:45Z">
          <w:pPr>
            <w:tabs>
              <w:tab w:val="left" w:pos="1680"/>
            </w:tabs>
            <w:snapToGrid w:val="0"/>
            <w:spacing w:line="400" w:lineRule="exact"/>
            <w:ind w:firstLine="420" w:firstLineChars="200"/>
          </w:pPr>
        </w:pPrChange>
      </w:pPr>
      <w:ins w:id="962" w:author="大佬" w:date="2023-10-16T22:10:05Z">
        <w:r>
          <w:rPr/>
          <w:drawing>
            <wp:inline distT="0" distB="0" distL="114300" distR="114300">
              <wp:extent cx="3925570" cy="2786380"/>
              <wp:effectExtent l="0" t="0" r="3810"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3925570" cy="2786380"/>
                      </a:xfrm>
                      <a:prstGeom prst="rect">
                        <a:avLst/>
                      </a:prstGeom>
                      <a:noFill/>
                      <a:ln>
                        <a:noFill/>
                      </a:ln>
                    </pic:spPr>
                  </pic:pic>
                </a:graphicData>
              </a:graphic>
            </wp:inline>
          </w:drawing>
        </w:r>
      </w:ins>
    </w:p>
    <w:p>
      <w:pPr>
        <w:tabs>
          <w:tab w:val="left" w:pos="1680"/>
        </w:tabs>
        <w:snapToGrid w:val="0"/>
        <w:spacing w:line="240" w:lineRule="auto"/>
        <w:ind w:firstLine="420" w:firstLineChars="200"/>
        <w:jc w:val="center"/>
        <w:rPr>
          <w:rFonts w:hint="default" w:eastAsia="宋体"/>
          <w:lang w:val="en-US" w:eastAsia="zh-CN"/>
        </w:rPr>
        <w:pPrChange w:id="964" w:author="大佬" w:date="2023-10-16T22:45:39Z">
          <w:pPr>
            <w:tabs>
              <w:tab w:val="left" w:pos="1680"/>
            </w:tabs>
            <w:snapToGrid w:val="0"/>
            <w:spacing w:line="400" w:lineRule="exact"/>
            <w:ind w:firstLine="420" w:firstLineChars="200"/>
          </w:pPr>
        </w:pPrChange>
      </w:pPr>
      <w:ins w:id="965" w:author="大佬" w:date="2023-10-16T22:45:42Z">
        <w:r>
          <w:rPr>
            <w:rFonts w:hint="eastAsia"/>
            <w:lang w:val="en-US" w:eastAsia="zh-CN"/>
          </w:rPr>
          <w:t>图</w:t>
        </w:r>
      </w:ins>
      <w:ins w:id="966" w:author="大佬" w:date="2023-10-16T22:45:43Z">
        <w:r>
          <w:rPr>
            <w:rFonts w:hint="eastAsia"/>
            <w:lang w:val="en-US" w:eastAsia="zh-CN"/>
          </w:rPr>
          <w:t>4-1</w:t>
        </w:r>
      </w:ins>
      <w:ins w:id="967" w:author="大佬" w:date="2023-10-16T22:45:44Z">
        <w:r>
          <w:rPr>
            <w:rFonts w:hint="eastAsia"/>
            <w:lang w:val="en-US" w:eastAsia="zh-CN"/>
          </w:rPr>
          <w:t xml:space="preserve"> </w:t>
        </w:r>
      </w:ins>
      <w:ins w:id="968" w:author="大佬" w:date="2023-10-16T22:45:52Z">
        <w:r>
          <w:rPr>
            <w:rFonts w:hint="eastAsia"/>
            <w:lang w:val="en-US" w:eastAsia="zh-CN"/>
          </w:rPr>
          <w:t>工</w:t>
        </w:r>
      </w:ins>
      <w:ins w:id="969" w:author="大佬" w:date="2023-10-16T22:45:55Z">
        <w:r>
          <w:rPr>
            <w:rFonts w:hint="eastAsia"/>
            <w:lang w:val="en-US" w:eastAsia="zh-CN"/>
          </w:rPr>
          <w:t>厂</w:t>
        </w:r>
      </w:ins>
      <w:ins w:id="970" w:author="大佬" w:date="2023-10-16T22:46:01Z">
        <w:r>
          <w:rPr>
            <w:rFonts w:hint="eastAsia"/>
            <w:lang w:val="en-US" w:eastAsia="zh-CN"/>
          </w:rPr>
          <w:t>E-R</w:t>
        </w:r>
      </w:ins>
      <w:ins w:id="971" w:author="大佬" w:date="2023-10-16T22:46:04Z">
        <w:r>
          <w:rPr>
            <w:rFonts w:hint="eastAsia"/>
            <w:lang w:val="en-US" w:eastAsia="zh-CN"/>
          </w:rPr>
          <w:t>图</w:t>
        </w:r>
      </w:ins>
    </w:p>
    <w:p>
      <w:pPr>
        <w:tabs>
          <w:tab w:val="left" w:pos="1680"/>
        </w:tabs>
        <w:snapToGrid w:val="0"/>
        <w:spacing w:line="400" w:lineRule="exact"/>
        <w:ind w:firstLine="420" w:firstLineChars="200"/>
        <w:rPr>
          <w:szCs w:val="21"/>
        </w:rPr>
      </w:pPr>
    </w:p>
    <w:p>
      <w:pPr>
        <w:tabs>
          <w:tab w:val="left" w:pos="1680"/>
        </w:tabs>
        <w:snapToGrid w:val="0"/>
        <w:spacing w:line="400" w:lineRule="exact"/>
        <w:ind w:firstLine="420" w:firstLineChars="200"/>
        <w:rPr>
          <w:szCs w:val="21"/>
        </w:rPr>
      </w:pPr>
      <w:del w:id="972" w:author="cyc" w:date="2023-10-03T12:49:00Z">
        <w:r>
          <w:rPr>
            <w:szCs w:val="21"/>
          </w:rPr>
          <w:delText>3</w:delText>
        </w:r>
      </w:del>
      <w:ins w:id="973" w:author="cyc" w:date="2023-10-03T12:49:00Z">
        <w:r>
          <w:rPr>
            <w:rFonts w:hint="eastAsia"/>
            <w:szCs w:val="21"/>
          </w:rPr>
          <w:t>5</w:t>
        </w:r>
      </w:ins>
      <w:r>
        <w:rPr>
          <w:rFonts w:hint="eastAsia"/>
          <w:szCs w:val="21"/>
          <w:lang w:val="en-GB"/>
        </w:rPr>
        <w:t>.</w:t>
      </w:r>
      <w:r>
        <w:rPr>
          <w:szCs w:val="21"/>
          <w:lang w:val="en-GB"/>
        </w:rPr>
        <w:t xml:space="preserve"> </w:t>
      </w:r>
      <w:r>
        <w:rPr>
          <w:rFonts w:hint="eastAsia"/>
          <w:szCs w:val="21"/>
          <w:lang w:val="en-GB"/>
        </w:rPr>
        <w:t>根据以下描述，绘制出</w:t>
      </w:r>
      <w:r>
        <w:rPr>
          <w:rFonts w:hint="eastAsia"/>
          <w:szCs w:val="21"/>
        </w:rPr>
        <w:t>复印机的状态转换图（STD）。</w:t>
      </w:r>
    </w:p>
    <w:p>
      <w:pPr>
        <w:tabs>
          <w:tab w:val="left" w:pos="1680"/>
        </w:tabs>
        <w:snapToGrid w:val="0"/>
        <w:spacing w:line="400" w:lineRule="exact"/>
        <w:ind w:firstLine="420" w:firstLineChars="200"/>
        <w:rPr>
          <w:szCs w:val="21"/>
        </w:rPr>
      </w:pPr>
      <w:r>
        <w:rPr>
          <w:rFonts w:hint="eastAsia"/>
          <w:szCs w:val="21"/>
        </w:rPr>
        <w:t>办公室的复印机的工作过程大致如下：未收到复印命令时处于闲置状态，一旦接收到复印命令则进入准备复印状态，实施复印命令进入复印状态，完成一个复印命令规定的动作后又回到闲置状态，等待下一个复印命令；在接到命令准备复印时，如果发现缺纸，则进入缺纸状态，发出警告，等待装纸，装满纸后进入闲置状态，准备接收复印命令；如果复印时发生卡纸故障，则进入卡纸状态，发出警告，等待维修人员排除故障，排除故障后回到闲置状态，准备接收复印命令。</w:t>
      </w:r>
    </w:p>
    <w:p>
      <w:pPr>
        <w:tabs>
          <w:tab w:val="left" w:pos="1680"/>
        </w:tabs>
        <w:snapToGrid w:val="0"/>
        <w:spacing w:line="400" w:lineRule="exact"/>
        <w:ind w:firstLine="420" w:firstLineChars="200"/>
        <w:rPr>
          <w:ins w:id="974" w:author="大佬" w:date="2023-10-16T21:52:26Z"/>
          <w:rFonts w:hint="eastAsia"/>
          <w:szCs w:val="21"/>
        </w:rPr>
      </w:pPr>
      <w:r>
        <w:rPr>
          <w:rFonts w:hint="eastAsia"/>
          <w:szCs w:val="21"/>
        </w:rPr>
        <w:t>试用状态转换图描绘复印机的行为。</w:t>
      </w:r>
    </w:p>
    <w:p>
      <w:pPr>
        <w:tabs>
          <w:tab w:val="left" w:pos="1680"/>
        </w:tabs>
        <w:snapToGrid w:val="0"/>
        <w:spacing w:line="240" w:lineRule="auto"/>
        <w:ind w:firstLine="420" w:firstLineChars="200"/>
        <w:jc w:val="center"/>
        <w:rPr>
          <w:ins w:id="976" w:author="大佬" w:date="2023-10-16T22:46:12Z"/>
        </w:rPr>
        <w:pPrChange w:id="975" w:author="大佬" w:date="2023-10-16T22:46:11Z">
          <w:pPr>
            <w:tabs>
              <w:tab w:val="left" w:pos="1680"/>
            </w:tabs>
            <w:snapToGrid w:val="0"/>
            <w:spacing w:line="400" w:lineRule="exact"/>
            <w:ind w:firstLine="420" w:firstLineChars="200"/>
          </w:pPr>
        </w:pPrChange>
      </w:pPr>
      <w:ins w:id="977" w:author="大佬" w:date="2023-10-16T21:54:35Z">
        <w:r>
          <w:rPr/>
          <w:drawing>
            <wp:inline distT="0" distB="0" distL="114300" distR="114300">
              <wp:extent cx="5045075" cy="1627505"/>
              <wp:effectExtent l="0" t="0" r="698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045075" cy="1627505"/>
                      </a:xfrm>
                      <a:prstGeom prst="rect">
                        <a:avLst/>
                      </a:prstGeom>
                      <a:noFill/>
                      <a:ln>
                        <a:noFill/>
                      </a:ln>
                    </pic:spPr>
                  </pic:pic>
                </a:graphicData>
              </a:graphic>
            </wp:inline>
          </w:drawing>
        </w:r>
      </w:ins>
    </w:p>
    <w:p>
      <w:pPr>
        <w:tabs>
          <w:tab w:val="left" w:pos="1680"/>
        </w:tabs>
        <w:snapToGrid w:val="0"/>
        <w:spacing w:line="240" w:lineRule="auto"/>
        <w:ind w:firstLine="420" w:firstLineChars="200"/>
        <w:jc w:val="both"/>
        <w:rPr>
          <w:del w:id="980" w:author="大佬" w:date="2023-10-16T21:54:54Z"/>
          <w:rFonts w:hint="eastAsia"/>
        </w:rPr>
        <w:pPrChange w:id="979" w:author="大佬" w:date="2023-10-16T22:46:16Z">
          <w:pPr>
            <w:tabs>
              <w:tab w:val="left" w:pos="1680"/>
            </w:tabs>
            <w:snapToGrid w:val="0"/>
            <w:spacing w:line="400" w:lineRule="exact"/>
            <w:ind w:firstLine="420" w:firstLineChars="200"/>
          </w:pPr>
        </w:pPrChange>
      </w:pPr>
    </w:p>
    <w:p>
      <w:pPr>
        <w:tabs>
          <w:tab w:val="left" w:pos="1680"/>
        </w:tabs>
        <w:snapToGrid w:val="0"/>
        <w:spacing w:line="240" w:lineRule="auto"/>
        <w:ind w:firstLine="420" w:firstLineChars="200"/>
        <w:jc w:val="center"/>
        <w:rPr>
          <w:rFonts w:hint="default" w:eastAsia="宋体"/>
          <w:szCs w:val="21"/>
          <w:lang w:val="en-US" w:eastAsia="zh-CN"/>
        </w:rPr>
        <w:pPrChange w:id="981" w:author="大佬" w:date="2023-10-16T22:46:19Z">
          <w:pPr>
            <w:tabs>
              <w:tab w:val="left" w:pos="1680"/>
            </w:tabs>
            <w:snapToGrid w:val="0"/>
            <w:spacing w:line="400" w:lineRule="exact"/>
            <w:ind w:firstLine="420" w:firstLineChars="200"/>
          </w:pPr>
        </w:pPrChange>
      </w:pPr>
      <w:ins w:id="982" w:author="大佬" w:date="2023-10-16T22:46:25Z">
        <w:r>
          <w:rPr>
            <w:rFonts w:hint="eastAsia"/>
            <w:szCs w:val="21"/>
            <w:lang w:val="en-US" w:eastAsia="zh-CN"/>
          </w:rPr>
          <w:t>图</w:t>
        </w:r>
      </w:ins>
      <w:ins w:id="983" w:author="大佬" w:date="2023-10-16T22:46:27Z">
        <w:r>
          <w:rPr>
            <w:rFonts w:hint="eastAsia"/>
            <w:szCs w:val="21"/>
            <w:lang w:val="en-US" w:eastAsia="zh-CN"/>
          </w:rPr>
          <w:t>5-1</w:t>
        </w:r>
      </w:ins>
      <w:ins w:id="984" w:author="大佬" w:date="2023-10-16T22:46:28Z">
        <w:r>
          <w:rPr>
            <w:rFonts w:hint="eastAsia"/>
            <w:szCs w:val="21"/>
            <w:lang w:val="en-US" w:eastAsia="zh-CN"/>
          </w:rPr>
          <w:t xml:space="preserve"> </w:t>
        </w:r>
      </w:ins>
      <w:ins w:id="985" w:author="大佬" w:date="2023-10-16T22:46:30Z">
        <w:r>
          <w:rPr>
            <w:rFonts w:hint="eastAsia"/>
            <w:szCs w:val="21"/>
            <w:lang w:val="en-US" w:eastAsia="zh-CN"/>
          </w:rPr>
          <w:t>复印机</w:t>
        </w:r>
      </w:ins>
      <w:ins w:id="986" w:author="大佬" w:date="2023-10-16T22:46:32Z">
        <w:r>
          <w:rPr>
            <w:rFonts w:hint="eastAsia"/>
            <w:szCs w:val="21"/>
            <w:lang w:val="en-US" w:eastAsia="zh-CN"/>
          </w:rPr>
          <w:t>行为</w:t>
        </w:r>
      </w:ins>
      <w:ins w:id="987" w:author="大佬" w:date="2023-10-16T22:46:36Z">
        <w:r>
          <w:rPr>
            <w:rFonts w:hint="eastAsia"/>
            <w:szCs w:val="21"/>
            <w:lang w:val="en-US" w:eastAsia="zh-CN"/>
          </w:rPr>
          <w:t>状态</w:t>
        </w:r>
      </w:ins>
      <w:ins w:id="988" w:author="大佬" w:date="2023-10-16T22:46:39Z">
        <w:r>
          <w:rPr>
            <w:rFonts w:hint="eastAsia"/>
            <w:szCs w:val="21"/>
            <w:lang w:val="en-US" w:eastAsia="zh-CN"/>
          </w:rPr>
          <w:t>转换</w:t>
        </w:r>
      </w:ins>
      <w:ins w:id="989" w:author="大佬" w:date="2023-10-16T22:46:40Z">
        <w:r>
          <w:rPr>
            <w:rFonts w:hint="eastAsia"/>
            <w:szCs w:val="21"/>
            <w:lang w:val="en-US" w:eastAsia="zh-CN"/>
          </w:rPr>
          <w:t>图</w:t>
        </w:r>
      </w:ins>
    </w:p>
    <w:p>
      <w:pPr>
        <w:tabs>
          <w:tab w:val="left" w:pos="1680"/>
        </w:tabs>
        <w:snapToGrid w:val="0"/>
        <w:spacing w:line="400" w:lineRule="exact"/>
        <w:ind w:firstLine="420" w:firstLineChars="200"/>
        <w:rPr>
          <w:szCs w:val="21"/>
        </w:rPr>
      </w:pPr>
      <w:del w:id="990" w:author="cyc" w:date="2023-10-03T12:49:00Z">
        <w:r>
          <w:rPr>
            <w:szCs w:val="21"/>
          </w:rPr>
          <w:delText>4</w:delText>
        </w:r>
      </w:del>
      <w:ins w:id="991" w:author="cyc" w:date="2023-10-03T12:49:00Z">
        <w:r>
          <w:rPr>
            <w:rFonts w:hint="eastAsia"/>
            <w:szCs w:val="21"/>
          </w:rPr>
          <w:t>6</w:t>
        </w:r>
      </w:ins>
      <w:r>
        <w:rPr>
          <w:rFonts w:hint="eastAsia"/>
          <w:szCs w:val="21"/>
          <w:lang w:val="en-GB"/>
        </w:rPr>
        <w:t>.</w:t>
      </w:r>
      <w:r>
        <w:rPr>
          <w:szCs w:val="21"/>
          <w:lang w:val="en-GB"/>
        </w:rPr>
        <w:t xml:space="preserve"> </w:t>
      </w:r>
      <w:r>
        <w:rPr>
          <w:rFonts w:hint="eastAsia"/>
          <w:szCs w:val="21"/>
          <w:lang w:val="en-GB"/>
        </w:rPr>
        <w:t>绘制教材P</w:t>
      </w:r>
      <w:r>
        <w:rPr>
          <w:rFonts w:hint="eastAsia"/>
          <w:szCs w:val="21"/>
        </w:rPr>
        <w:t>68页产品的数据结构层次方框图。</w:t>
      </w:r>
    </w:p>
    <w:p>
      <w:pPr>
        <w:tabs>
          <w:tab w:val="left" w:pos="1680"/>
        </w:tabs>
        <w:snapToGrid w:val="0"/>
        <w:spacing w:line="240" w:lineRule="auto"/>
        <w:ind w:left="420"/>
        <w:jc w:val="center"/>
        <w:rPr>
          <w:szCs w:val="21"/>
          <w:lang w:val="en-GB"/>
        </w:rPr>
        <w:pPrChange w:id="992" w:author="大佬" w:date="2023-10-16T22:46:49Z">
          <w:pPr>
            <w:tabs>
              <w:tab w:val="left" w:pos="1680"/>
            </w:tabs>
            <w:snapToGrid w:val="0"/>
            <w:spacing w:line="400" w:lineRule="exact"/>
            <w:ind w:left="420"/>
          </w:pPr>
        </w:pPrChange>
      </w:pPr>
      <w:ins w:id="993" w:author="大佬" w:date="2023-10-16T22:46:45Z">
        <w:r>
          <w:rPr/>
          <w:drawing>
            <wp:inline distT="0" distB="0" distL="114300" distR="114300">
              <wp:extent cx="5264785" cy="2565400"/>
              <wp:effectExtent l="0" t="0" r="3175"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4785" cy="2565400"/>
                      </a:xfrm>
                      <a:prstGeom prst="rect">
                        <a:avLst/>
                      </a:prstGeom>
                      <a:noFill/>
                      <a:ln>
                        <a:noFill/>
                      </a:ln>
                    </pic:spPr>
                  </pic:pic>
                </a:graphicData>
              </a:graphic>
            </wp:inline>
          </w:drawing>
        </w:r>
      </w:ins>
    </w:p>
    <w:p>
      <w:pPr>
        <w:tabs>
          <w:tab w:val="left" w:pos="1680"/>
        </w:tabs>
        <w:snapToGrid w:val="0"/>
        <w:spacing w:line="400" w:lineRule="exact"/>
        <w:ind w:firstLine="420" w:firstLineChars="200"/>
        <w:rPr>
          <w:del w:id="995" w:author="cyc" w:date="2023-10-03T12:49:00Z"/>
          <w:szCs w:val="21"/>
          <w:lang w:val="en-GB"/>
        </w:rPr>
      </w:pPr>
      <w:del w:id="996" w:author="cyc" w:date="2023-10-03T12:49:00Z">
        <w:r>
          <w:rPr>
            <w:rFonts w:hint="eastAsia"/>
            <w:szCs w:val="21"/>
          </w:rPr>
          <w:delText>5</w:delText>
        </w:r>
      </w:del>
      <w:del w:id="997" w:author="cyc" w:date="2023-10-03T12:49:00Z">
        <w:r>
          <w:rPr>
            <w:rFonts w:hint="eastAsia"/>
            <w:szCs w:val="21"/>
            <w:lang w:val="en-GB"/>
          </w:rPr>
          <w:delText>.</w:delText>
        </w:r>
      </w:del>
      <w:del w:id="998" w:author="cyc" w:date="2023-10-03T12:49:00Z">
        <w:r>
          <w:rPr>
            <w:szCs w:val="21"/>
            <w:lang w:val="en-GB"/>
          </w:rPr>
          <w:delText xml:space="preserve"> </w:delText>
        </w:r>
      </w:del>
      <w:del w:id="999" w:author="cyc" w:date="2023-10-03T12:49:00Z">
        <w:r>
          <w:rPr>
            <w:rFonts w:hint="eastAsia"/>
            <w:szCs w:val="21"/>
            <w:lang w:val="en-GB"/>
          </w:rPr>
          <w:delText>百度搜索</w:delText>
        </w:r>
      </w:del>
      <w:del w:id="1000" w:author="cyc" w:date="2023-10-03T12:49:00Z">
        <w:r>
          <w:rPr>
            <w:szCs w:val="21"/>
            <w:lang w:val="en-GB"/>
          </w:rPr>
          <w:delText>1</w:delText>
        </w:r>
      </w:del>
      <w:del w:id="1001" w:author="cyc" w:date="2023-10-03T12:49:00Z">
        <w:r>
          <w:rPr>
            <w:rFonts w:hint="eastAsia"/>
            <w:szCs w:val="21"/>
            <w:lang w:val="en-GB"/>
          </w:rPr>
          <w:delText>-</w:delText>
        </w:r>
      </w:del>
      <w:del w:id="1002" w:author="cyc" w:date="2023-10-03T12:49:00Z">
        <w:r>
          <w:rPr>
            <w:szCs w:val="21"/>
            <w:lang w:val="en-GB"/>
          </w:rPr>
          <w:delText>2</w:delText>
        </w:r>
      </w:del>
      <w:del w:id="1003" w:author="cyc" w:date="2023-10-03T12:49:00Z">
        <w:r>
          <w:rPr>
            <w:rFonts w:hint="eastAsia"/>
            <w:szCs w:val="21"/>
            <w:lang w:val="en-GB"/>
          </w:rPr>
          <w:delText>张用例图，请重新绘制它们，并回答以下问题：</w:delText>
        </w:r>
      </w:del>
    </w:p>
    <w:p>
      <w:pPr>
        <w:tabs>
          <w:tab w:val="left" w:pos="1680"/>
        </w:tabs>
        <w:snapToGrid w:val="0"/>
        <w:spacing w:line="400" w:lineRule="exact"/>
        <w:ind w:firstLine="420" w:firstLineChars="200"/>
        <w:rPr>
          <w:del w:id="1004" w:author="cyc" w:date="2023-10-03T12:49:00Z"/>
          <w:szCs w:val="21"/>
          <w:lang w:val="en-GB"/>
        </w:rPr>
      </w:pPr>
      <w:del w:id="1005" w:author="cyc" w:date="2023-10-03T12:49:00Z">
        <w:r>
          <w:rPr>
            <w:szCs w:val="21"/>
            <w:lang w:val="en-GB"/>
          </w:rPr>
          <w:delText>1</w:delText>
        </w:r>
      </w:del>
      <w:del w:id="1006" w:author="cyc" w:date="2023-10-03T12:49:00Z">
        <w:r>
          <w:rPr>
            <w:rFonts w:hint="eastAsia"/>
            <w:szCs w:val="21"/>
            <w:lang w:val="en-GB"/>
          </w:rPr>
          <w:delText>）有哪些参与者；</w:delText>
        </w:r>
      </w:del>
    </w:p>
    <w:p>
      <w:pPr>
        <w:tabs>
          <w:tab w:val="left" w:pos="1680"/>
        </w:tabs>
        <w:snapToGrid w:val="0"/>
        <w:spacing w:line="400" w:lineRule="exact"/>
        <w:ind w:firstLine="420" w:firstLineChars="200"/>
        <w:rPr>
          <w:del w:id="1007" w:author="cyc" w:date="2023-10-03T12:49:00Z"/>
          <w:szCs w:val="21"/>
          <w:lang w:val="en-GB"/>
        </w:rPr>
      </w:pPr>
      <w:del w:id="1008" w:author="cyc" w:date="2023-10-03T12:49:00Z">
        <w:r>
          <w:rPr>
            <w:rFonts w:hint="eastAsia"/>
            <w:szCs w:val="21"/>
            <w:lang w:val="en-GB"/>
          </w:rPr>
          <w:delText>2）有哪些用例；</w:delText>
        </w:r>
      </w:del>
    </w:p>
    <w:p>
      <w:pPr>
        <w:tabs>
          <w:tab w:val="left" w:pos="1680"/>
        </w:tabs>
        <w:snapToGrid w:val="0"/>
        <w:spacing w:line="400" w:lineRule="exact"/>
        <w:ind w:firstLine="420" w:firstLineChars="200"/>
        <w:rPr>
          <w:del w:id="1009" w:author="cyc" w:date="2023-10-03T12:49:00Z"/>
          <w:szCs w:val="21"/>
          <w:lang w:val="en-GB"/>
        </w:rPr>
      </w:pPr>
      <w:del w:id="1010" w:author="cyc" w:date="2023-10-03T12:49:00Z">
        <w:r>
          <w:rPr>
            <w:rFonts w:hint="eastAsia"/>
            <w:szCs w:val="21"/>
            <w:lang w:val="en-GB"/>
          </w:rPr>
          <w:delText>3）有哪些关系；</w:delText>
        </w:r>
      </w:del>
    </w:p>
    <w:p>
      <w:pPr>
        <w:tabs>
          <w:tab w:val="left" w:pos="1680"/>
        </w:tabs>
        <w:snapToGrid w:val="0"/>
        <w:spacing w:line="400" w:lineRule="exact"/>
        <w:ind w:firstLine="420" w:firstLineChars="200"/>
        <w:rPr>
          <w:del w:id="1011" w:author="cyc" w:date="2023-10-03T12:49:00Z"/>
          <w:szCs w:val="21"/>
          <w:lang w:val="en-GB"/>
        </w:rPr>
      </w:pPr>
      <w:del w:id="1012" w:author="cyc" w:date="2023-10-03T12:49:00Z">
        <w:r>
          <w:rPr>
            <w:rFonts w:hint="eastAsia"/>
            <w:szCs w:val="21"/>
            <w:lang w:val="en-GB"/>
          </w:rPr>
          <w:delText>4）简要描述该图的功能；</w:delText>
        </w:r>
      </w:del>
    </w:p>
    <w:p>
      <w:pPr>
        <w:tabs>
          <w:tab w:val="left" w:pos="1680"/>
        </w:tabs>
        <w:snapToGrid w:val="0"/>
        <w:spacing w:line="400" w:lineRule="exact"/>
        <w:ind w:firstLine="420" w:firstLineChars="200"/>
        <w:rPr>
          <w:del w:id="1013" w:author="cyc" w:date="2023-10-03T12:49:00Z"/>
          <w:szCs w:val="21"/>
          <w:lang w:val="en-GB"/>
        </w:rPr>
      </w:pPr>
      <w:del w:id="1014" w:author="cyc" w:date="2023-10-03T12:49:00Z">
        <w:r>
          <w:rPr>
            <w:szCs w:val="21"/>
            <w:lang w:val="en-GB"/>
          </w:rPr>
          <w:delText>5</w:delText>
        </w:r>
      </w:del>
      <w:del w:id="1015" w:author="cyc" w:date="2023-10-03T12:49:00Z">
        <w:r>
          <w:rPr>
            <w:rFonts w:hint="eastAsia"/>
            <w:szCs w:val="21"/>
            <w:lang w:val="en-GB"/>
          </w:rPr>
          <w:delText>）写出上图中的用例描述。</w:delText>
        </w:r>
      </w:del>
    </w:p>
    <w:p>
      <w:pPr>
        <w:tabs>
          <w:tab w:val="left" w:pos="1680"/>
        </w:tabs>
        <w:snapToGrid w:val="0"/>
        <w:spacing w:line="400" w:lineRule="exact"/>
        <w:jc w:val="center"/>
        <w:rPr>
          <w:rFonts w:hint="default" w:eastAsia="宋体"/>
          <w:szCs w:val="21"/>
          <w:lang w:val="en-US" w:eastAsia="zh-CN"/>
        </w:rPr>
        <w:pPrChange w:id="1016" w:author="大佬" w:date="2023-10-16T22:46:47Z">
          <w:pPr>
            <w:tabs>
              <w:tab w:val="left" w:pos="1680"/>
            </w:tabs>
            <w:snapToGrid w:val="0"/>
            <w:spacing w:line="400" w:lineRule="exact"/>
          </w:pPr>
        </w:pPrChange>
      </w:pPr>
      <w:ins w:id="1017" w:author="大佬" w:date="2023-10-16T22:46:53Z">
        <w:r>
          <w:rPr>
            <w:rFonts w:hint="eastAsia"/>
            <w:szCs w:val="21"/>
            <w:lang w:val="en-US" w:eastAsia="zh-CN"/>
          </w:rPr>
          <w:t>图</w:t>
        </w:r>
      </w:ins>
      <w:ins w:id="1018" w:author="大佬" w:date="2023-10-16T22:46:54Z">
        <w:r>
          <w:rPr>
            <w:rFonts w:hint="eastAsia"/>
            <w:szCs w:val="21"/>
            <w:lang w:val="en-US" w:eastAsia="zh-CN"/>
          </w:rPr>
          <w:t>6-</w:t>
        </w:r>
      </w:ins>
      <w:ins w:id="1019" w:author="大佬" w:date="2023-10-16T22:46:55Z">
        <w:r>
          <w:rPr>
            <w:rFonts w:hint="eastAsia"/>
            <w:szCs w:val="21"/>
            <w:lang w:val="en-US" w:eastAsia="zh-CN"/>
          </w:rPr>
          <w:t xml:space="preserve">1 </w:t>
        </w:r>
      </w:ins>
      <w:ins w:id="1020" w:author="大佬" w:date="2023-10-16T22:47:04Z">
        <w:r>
          <w:rPr>
            <w:rFonts w:hint="eastAsia"/>
            <w:szCs w:val="21"/>
            <w:lang w:val="en-US" w:eastAsia="zh-CN"/>
          </w:rPr>
          <w:t>结构</w:t>
        </w:r>
      </w:ins>
      <w:ins w:id="1021" w:author="大佬" w:date="2023-10-16T22:47:11Z">
        <w:r>
          <w:rPr>
            <w:rFonts w:hint="eastAsia"/>
            <w:szCs w:val="21"/>
            <w:lang w:val="en-US" w:eastAsia="zh-CN"/>
          </w:rPr>
          <w:t>层次</w:t>
        </w:r>
      </w:ins>
      <w:ins w:id="1022" w:author="大佬" w:date="2023-10-16T22:47:15Z">
        <w:r>
          <w:rPr>
            <w:rFonts w:hint="eastAsia"/>
            <w:szCs w:val="21"/>
            <w:lang w:val="en-US" w:eastAsia="zh-CN"/>
          </w:rPr>
          <w:t>方框图</w:t>
        </w:r>
      </w:ins>
    </w:p>
    <w:p>
      <w:pPr>
        <w:tabs>
          <w:tab w:val="left" w:pos="1680"/>
        </w:tabs>
        <w:snapToGrid w:val="0"/>
        <w:spacing w:line="400" w:lineRule="exact"/>
        <w:ind w:firstLine="0" w:firstLineChars="0"/>
        <w:rPr>
          <w:del w:id="1024" w:author="cyc" w:date="2023-10-03T12:49:00Z"/>
          <w:szCs w:val="21"/>
          <w:lang w:val="en-GB"/>
        </w:rPr>
        <w:pPrChange w:id="1023" w:author="cyc" w:date="2023-10-03T12:49:00Z">
          <w:pPr>
            <w:tabs>
              <w:tab w:val="left" w:pos="1680"/>
            </w:tabs>
            <w:snapToGrid w:val="0"/>
            <w:spacing w:line="400" w:lineRule="exact"/>
            <w:ind w:firstLine="420" w:firstLineChars="200"/>
          </w:pPr>
        </w:pPrChange>
      </w:pPr>
      <w:del w:id="1025" w:author="cyc" w:date="2023-10-03T12:49:00Z">
        <w:r>
          <w:rPr>
            <w:rFonts w:hint="eastAsia"/>
            <w:szCs w:val="21"/>
          </w:rPr>
          <w:delText xml:space="preserve">6. </w:delText>
        </w:r>
      </w:del>
      <w:del w:id="1026" w:author="cyc" w:date="2023-10-03T12:49:00Z">
        <w:r>
          <w:rPr>
            <w:rFonts w:hint="eastAsia"/>
            <w:szCs w:val="21"/>
            <w:lang w:val="en-GB"/>
          </w:rPr>
          <w:delText>根据以下需求陈述，建立用例模型。</w:delText>
        </w:r>
      </w:del>
    </w:p>
    <w:p>
      <w:pPr>
        <w:tabs>
          <w:tab w:val="left" w:pos="1680"/>
        </w:tabs>
        <w:snapToGrid w:val="0"/>
        <w:spacing w:line="400" w:lineRule="exact"/>
        <w:ind w:firstLine="0" w:firstLineChars="0"/>
        <w:rPr>
          <w:del w:id="1028" w:author="cyc" w:date="2023-10-03T12:49:00Z"/>
          <w:szCs w:val="21"/>
          <w:lang w:val="en-GB"/>
        </w:rPr>
        <w:pPrChange w:id="1027" w:author="cyc" w:date="2023-10-03T12:49:00Z">
          <w:pPr>
            <w:tabs>
              <w:tab w:val="left" w:pos="1680"/>
            </w:tabs>
            <w:snapToGrid w:val="0"/>
            <w:spacing w:line="400" w:lineRule="exact"/>
            <w:ind w:firstLine="420" w:firstLineChars="200"/>
          </w:pPr>
        </w:pPrChange>
      </w:pPr>
      <w:del w:id="1029" w:author="cyc" w:date="2023-10-03T12:49:00Z">
        <w:r>
          <w:rPr>
            <w:rFonts w:hint="eastAsia"/>
            <w:szCs w:val="21"/>
            <w:lang w:val="en-GB"/>
          </w:rPr>
          <w:delText>某培训中心的在线培训管理系统主要包括如下功能：</w:delText>
        </w:r>
      </w:del>
    </w:p>
    <w:p>
      <w:pPr>
        <w:tabs>
          <w:tab w:val="left" w:pos="1680"/>
        </w:tabs>
        <w:snapToGrid w:val="0"/>
        <w:spacing w:line="400" w:lineRule="exact"/>
        <w:ind w:firstLine="0" w:firstLineChars="0"/>
        <w:rPr>
          <w:del w:id="1031" w:author="cyc" w:date="2023-10-03T12:49:00Z"/>
          <w:szCs w:val="21"/>
          <w:lang w:val="en-GB"/>
        </w:rPr>
        <w:pPrChange w:id="1030" w:author="cyc" w:date="2023-10-03T12:49:00Z">
          <w:pPr>
            <w:tabs>
              <w:tab w:val="left" w:pos="1680"/>
            </w:tabs>
            <w:snapToGrid w:val="0"/>
            <w:spacing w:line="400" w:lineRule="exact"/>
            <w:ind w:firstLine="420" w:firstLineChars="200"/>
          </w:pPr>
        </w:pPrChange>
      </w:pPr>
      <w:del w:id="1032" w:author="cyc" w:date="2023-10-03T12:49:00Z">
        <w:r>
          <w:rPr>
            <w:rFonts w:hint="eastAsia"/>
            <w:szCs w:val="21"/>
          </w:rPr>
          <w:delText>1）</w:delText>
        </w:r>
      </w:del>
      <w:del w:id="1033" w:author="cyc" w:date="2023-10-03T12:49:00Z">
        <w:r>
          <w:rPr>
            <w:rFonts w:hint="eastAsia"/>
            <w:szCs w:val="21"/>
            <w:lang w:val="en-GB"/>
          </w:rPr>
          <w:delText>教务员根据账号和密码登录后进入系统，建立本学期要开设的各类培训课程、将课程信息保存在系统中并可以对课程进行改动和删除。</w:delText>
        </w:r>
      </w:del>
    </w:p>
    <w:p>
      <w:pPr>
        <w:tabs>
          <w:tab w:val="left" w:pos="1680"/>
        </w:tabs>
        <w:snapToGrid w:val="0"/>
        <w:spacing w:line="400" w:lineRule="exact"/>
        <w:ind w:firstLine="0" w:firstLineChars="0"/>
        <w:rPr>
          <w:del w:id="1035" w:author="cyc" w:date="2023-10-03T12:49:00Z"/>
          <w:szCs w:val="21"/>
          <w:lang w:val="en-GB"/>
        </w:rPr>
        <w:pPrChange w:id="1034" w:author="cyc" w:date="2023-10-03T12:49:00Z">
          <w:pPr>
            <w:tabs>
              <w:tab w:val="left" w:pos="1680"/>
            </w:tabs>
            <w:snapToGrid w:val="0"/>
            <w:spacing w:line="400" w:lineRule="exact"/>
            <w:ind w:firstLine="420" w:firstLineChars="200"/>
          </w:pPr>
        </w:pPrChange>
      </w:pPr>
      <w:del w:id="1036" w:author="cyc" w:date="2023-10-03T12:49:00Z">
        <w:r>
          <w:rPr>
            <w:rFonts w:hint="eastAsia"/>
            <w:szCs w:val="21"/>
          </w:rPr>
          <w:delText>2）</w:delText>
        </w:r>
      </w:del>
      <w:del w:id="1037" w:author="cyc" w:date="2023-10-03T12:49:00Z">
        <w:r>
          <w:rPr>
            <w:rFonts w:hint="eastAsia"/>
            <w:szCs w:val="21"/>
            <w:lang w:val="en-GB"/>
          </w:rPr>
          <w:delText>学员根据账号和密码登录后进入选课界面，学员可以进行查询课程、选择课程。</w:delText>
        </w:r>
      </w:del>
    </w:p>
    <w:p>
      <w:pPr>
        <w:tabs>
          <w:tab w:val="left" w:pos="1680"/>
        </w:tabs>
        <w:snapToGrid w:val="0"/>
        <w:spacing w:line="400" w:lineRule="exact"/>
        <w:ind w:firstLine="0" w:firstLineChars="0"/>
        <w:rPr>
          <w:del w:id="1039" w:author="cyc" w:date="2023-10-03T12:49:00Z"/>
          <w:szCs w:val="21"/>
        </w:rPr>
        <w:pPrChange w:id="1038" w:author="cyc" w:date="2023-10-03T12:49:00Z">
          <w:pPr>
            <w:tabs>
              <w:tab w:val="left" w:pos="1680"/>
            </w:tabs>
            <w:snapToGrid w:val="0"/>
            <w:spacing w:line="400" w:lineRule="exact"/>
            <w:ind w:firstLine="420" w:firstLineChars="200"/>
          </w:pPr>
        </w:pPrChange>
      </w:pPr>
      <w:del w:id="1040" w:author="cyc" w:date="2023-10-03T12:49:00Z">
        <w:r>
          <w:rPr>
            <w:rFonts w:hint="eastAsia"/>
            <w:szCs w:val="21"/>
            <w:lang w:val="en-GB"/>
          </w:rPr>
          <w:delText>根据上述需求陈述绘制用例图：</w:delText>
        </w:r>
      </w:del>
      <w:ins w:id="1041" w:author="MoonRiver" w:date="2022-09-23T19:16:00Z">
        <w:del w:id="1042" w:author="cyc" w:date="2023-10-03T12:49:00Z">
          <w:r>
            <w:rPr>
              <w:rFonts w:hint="eastAsia"/>
              <w:szCs w:val="21"/>
              <w:lang w:val="en-GB"/>
            </w:rPr>
            <w:delText>使</w:delText>
          </w:r>
        </w:del>
      </w:ins>
      <w:del w:id="1043" w:author="cyc" w:date="2023-10-03T12:49:00Z">
        <w:r>
          <w:rPr>
            <w:rFonts w:hint="eastAsia"/>
            <w:szCs w:val="21"/>
            <w:lang w:val="en-GB"/>
          </w:rPr>
          <w:delText>应用Microsoft Visio、PowerDesigner、Rational Rose、StarUML、Processon等任一CASE工具，根据需求陈述给出系统用例图，</w:delText>
        </w:r>
      </w:del>
      <w:del w:id="1044" w:author="cyc" w:date="2023-10-03T12:49:00Z">
        <w:r>
          <w:rPr>
            <w:rFonts w:hint="eastAsia"/>
            <w:szCs w:val="21"/>
          </w:rPr>
          <w:delText>并选择一个用例写出用例描述。</w:delText>
        </w:r>
      </w:del>
    </w:p>
    <w:p>
      <w:pPr>
        <w:tabs>
          <w:tab w:val="left" w:pos="1680"/>
        </w:tabs>
        <w:snapToGrid w:val="0"/>
        <w:spacing w:line="400" w:lineRule="exact"/>
        <w:rPr>
          <w:szCs w:val="21"/>
        </w:rPr>
      </w:pPr>
    </w:p>
    <w:p>
      <w:pPr>
        <w:tabs>
          <w:tab w:val="left" w:pos="1680"/>
        </w:tabs>
        <w:snapToGrid w:val="0"/>
        <w:spacing w:line="400" w:lineRule="exact"/>
        <w:ind w:left="420"/>
        <w:rPr>
          <w:del w:id="1045" w:author="cyc" w:date="2023-10-03T12:49:00Z"/>
          <w:szCs w:val="21"/>
        </w:rPr>
      </w:pPr>
      <w:del w:id="1046" w:author="cyc" w:date="2023-10-03T12:49:00Z">
        <w:r>
          <w:rPr>
            <w:rFonts w:hint="eastAsia"/>
            <w:szCs w:val="21"/>
          </w:rPr>
          <w:delText>7</w:delText>
        </w:r>
      </w:del>
      <w:del w:id="1047" w:author="cyc" w:date="2023-10-03T12:49:00Z">
        <w:r>
          <w:rPr>
            <w:rFonts w:hint="eastAsia"/>
            <w:szCs w:val="21"/>
            <w:lang w:val="en-GB"/>
          </w:rPr>
          <w:delText>.</w:delText>
        </w:r>
      </w:del>
      <w:del w:id="1048" w:author="cyc" w:date="2023-10-03T12:49:00Z">
        <w:r>
          <w:rPr>
            <w:szCs w:val="21"/>
            <w:lang w:val="en-GB"/>
          </w:rPr>
          <w:delText xml:space="preserve"> </w:delText>
        </w:r>
      </w:del>
      <w:del w:id="1049" w:author="cyc" w:date="2023-10-03T12:49:00Z">
        <w:r>
          <w:rPr>
            <w:rFonts w:hint="eastAsia"/>
            <w:szCs w:val="21"/>
            <w:lang w:val="en-GB"/>
          </w:rPr>
          <w:delText>【</w:delText>
        </w:r>
      </w:del>
      <w:del w:id="1050" w:author="cyc" w:date="2023-10-03T12:49:00Z">
        <w:r>
          <w:rPr>
            <w:rFonts w:hint="eastAsia"/>
            <w:szCs w:val="21"/>
          </w:rPr>
          <w:delText>能力提高</w:delText>
        </w:r>
      </w:del>
      <w:del w:id="1051" w:author="cyc" w:date="2023-10-03T12:49:00Z">
        <w:r>
          <w:rPr>
            <w:rFonts w:hint="eastAsia"/>
            <w:szCs w:val="21"/>
            <w:lang w:val="en-GB"/>
          </w:rPr>
          <w:delText>】根据以下银行储蓄账户管理系统的业务背景描述，</w:delText>
        </w:r>
      </w:del>
      <w:del w:id="1052" w:author="cyc" w:date="2023-10-03T12:49:00Z">
        <w:r>
          <w:rPr>
            <w:rFonts w:hint="eastAsia"/>
            <w:szCs w:val="21"/>
          </w:rPr>
          <w:delText>绘制用例图并选择一个用例进行用例描述。</w:delText>
        </w:r>
      </w:del>
    </w:p>
    <w:p>
      <w:pPr>
        <w:tabs>
          <w:tab w:val="left" w:pos="1680"/>
        </w:tabs>
        <w:snapToGrid w:val="0"/>
        <w:spacing w:line="400" w:lineRule="exact"/>
        <w:ind w:left="420"/>
        <w:rPr>
          <w:del w:id="1053" w:author="cyc" w:date="2023-10-03T12:49:00Z"/>
          <w:szCs w:val="21"/>
          <w:lang w:val="en-GB"/>
        </w:rPr>
      </w:pPr>
      <w:del w:id="1054" w:author="cyc" w:date="2023-10-03T12:49:00Z">
        <w:r>
          <w:rPr>
            <w:rFonts w:hint="eastAsia"/>
            <w:szCs w:val="21"/>
            <w:lang w:val="en-GB"/>
          </w:rPr>
          <w:delText>银行储蓄账户管理系统的业务背景描述如下：</w:delText>
        </w:r>
      </w:del>
    </w:p>
    <w:p>
      <w:pPr>
        <w:tabs>
          <w:tab w:val="left" w:pos="1680"/>
        </w:tabs>
        <w:snapToGrid w:val="0"/>
        <w:spacing w:line="400" w:lineRule="exact"/>
        <w:ind w:firstLine="420" w:firstLineChars="200"/>
        <w:rPr>
          <w:del w:id="1055" w:author="cyc" w:date="2023-10-03T12:49:00Z"/>
          <w:szCs w:val="21"/>
          <w:lang w:val="en-GB"/>
        </w:rPr>
      </w:pPr>
      <w:del w:id="1056" w:author="cyc" w:date="2023-10-03T12:49:00Z">
        <w:r>
          <w:rPr>
            <w:szCs w:val="21"/>
            <w:lang w:val="en-GB"/>
          </w:rPr>
          <w:delText>1</w:delText>
        </w:r>
      </w:del>
      <w:del w:id="1057" w:author="cyc" w:date="2023-10-03T12:49:00Z">
        <w:r>
          <w:rPr>
            <w:rFonts w:hint="eastAsia"/>
            <w:szCs w:val="21"/>
            <w:lang w:val="en-GB"/>
          </w:rPr>
          <w:delText>）客户：到银行办理储蓄业务的人，负责输入密码；</w:delText>
        </w:r>
      </w:del>
    </w:p>
    <w:p>
      <w:pPr>
        <w:tabs>
          <w:tab w:val="left" w:pos="1680"/>
        </w:tabs>
        <w:snapToGrid w:val="0"/>
        <w:spacing w:line="400" w:lineRule="exact"/>
        <w:ind w:firstLine="420" w:firstLineChars="200"/>
        <w:rPr>
          <w:del w:id="1058" w:author="cyc" w:date="2023-10-03T12:49:00Z"/>
          <w:szCs w:val="21"/>
          <w:lang w:val="en-GB"/>
        </w:rPr>
      </w:pPr>
      <w:del w:id="1059" w:author="cyc" w:date="2023-10-03T12:49:00Z">
        <w:r>
          <w:rPr>
            <w:rFonts w:hint="eastAsia"/>
            <w:szCs w:val="21"/>
            <w:lang w:val="en-GB"/>
          </w:rPr>
          <w:delText>2）银行职员（客户代理）：银行工作人员，代表客户进行储蓄业务的操作；</w:delText>
        </w:r>
      </w:del>
    </w:p>
    <w:p>
      <w:pPr>
        <w:tabs>
          <w:tab w:val="left" w:pos="1680"/>
        </w:tabs>
        <w:snapToGrid w:val="0"/>
        <w:spacing w:line="400" w:lineRule="exact"/>
        <w:ind w:firstLine="420" w:firstLineChars="200"/>
        <w:rPr>
          <w:del w:id="1060" w:author="cyc" w:date="2023-10-03T12:49:00Z"/>
          <w:szCs w:val="21"/>
          <w:lang w:val="en-GB"/>
        </w:rPr>
      </w:pPr>
      <w:del w:id="1061" w:author="cyc" w:date="2023-10-03T12:49:00Z">
        <w:r>
          <w:rPr>
            <w:rFonts w:hint="eastAsia"/>
            <w:szCs w:val="21"/>
            <w:lang w:val="en-GB"/>
          </w:rPr>
          <w:delText>3）银行职业（管理人员）：银行工作人员，根据客户的储蓄业务更新账户；</w:delText>
        </w:r>
      </w:del>
    </w:p>
    <w:p>
      <w:pPr>
        <w:tabs>
          <w:tab w:val="left" w:pos="1680"/>
        </w:tabs>
        <w:snapToGrid w:val="0"/>
        <w:spacing w:line="400" w:lineRule="exact"/>
        <w:ind w:firstLine="420" w:firstLineChars="200"/>
        <w:rPr>
          <w:del w:id="1062" w:author="cyc" w:date="2023-10-03T12:49:00Z"/>
          <w:szCs w:val="21"/>
          <w:lang w:val="en-GB"/>
        </w:rPr>
      </w:pPr>
      <w:del w:id="1063" w:author="cyc" w:date="2023-10-03T12:49:00Z">
        <w:r>
          <w:rPr>
            <w:rFonts w:hint="eastAsia"/>
            <w:szCs w:val="21"/>
            <w:lang w:val="en-GB"/>
          </w:rPr>
          <w:delText>4）管理员：银行计算机的管理人员，负责账户的管理和业务报表的生成；</w:delText>
        </w:r>
      </w:del>
    </w:p>
    <w:p>
      <w:pPr>
        <w:tabs>
          <w:tab w:val="left" w:pos="1680"/>
        </w:tabs>
        <w:snapToGrid w:val="0"/>
        <w:spacing w:line="400" w:lineRule="exact"/>
        <w:ind w:firstLine="420" w:firstLineChars="200"/>
        <w:rPr>
          <w:del w:id="1064" w:author="cyc" w:date="2023-10-03T12:49:00Z"/>
          <w:szCs w:val="21"/>
          <w:lang w:val="en-GB"/>
        </w:rPr>
      </w:pPr>
      <w:del w:id="1065" w:author="cyc" w:date="2023-10-03T12:49:00Z">
        <w:r>
          <w:rPr>
            <w:rFonts w:hint="eastAsia"/>
            <w:szCs w:val="21"/>
            <w:lang w:val="en-GB"/>
          </w:rPr>
          <w:delText>（引申：从系统的业务背景可知，银行职员（客户代理）需要系统提供开户、存款、取款、转账、注销账户等功能，这些功能都包含了校验密码的功能。</w:delText>
        </w:r>
      </w:del>
    </w:p>
    <w:p>
      <w:pPr>
        <w:tabs>
          <w:tab w:val="left" w:pos="1680"/>
        </w:tabs>
        <w:snapToGrid w:val="0"/>
        <w:spacing w:line="400" w:lineRule="exact"/>
        <w:ind w:firstLine="420" w:firstLineChars="200"/>
        <w:rPr>
          <w:del w:id="1066" w:author="cyc" w:date="2023-10-03T12:49:00Z"/>
          <w:szCs w:val="21"/>
          <w:lang w:val="en-GB"/>
        </w:rPr>
      </w:pPr>
      <w:del w:id="1067" w:author="cyc" w:date="2023-10-03T12:49:00Z">
        <w:r>
          <w:rPr>
            <w:rFonts w:hint="eastAsia"/>
            <w:szCs w:val="21"/>
            <w:lang w:val="en-GB"/>
          </w:rPr>
          <w:delText>系统管理员需要系统提供账户管理和报表生成描能。</w:delText>
        </w:r>
      </w:del>
    </w:p>
    <w:p>
      <w:pPr>
        <w:pStyle w:val="3"/>
        <w:tabs>
          <w:tab w:val="left" w:pos="1680"/>
        </w:tabs>
        <w:snapToGrid w:val="0"/>
        <w:spacing w:before="0" w:after="0" w:line="240" w:lineRule="auto"/>
        <w:ind w:firstLine="643" w:firstLineChars="200"/>
        <w:rPr>
          <w:del w:id="1069" w:author="cyc" w:date="2023-10-03T12:49:00Z"/>
          <w:lang w:val="en-GB"/>
        </w:rPr>
        <w:pPrChange w:id="1068" w:author="cyc" w:date="2023-10-03T12:57:00Z">
          <w:pPr>
            <w:tabs>
              <w:tab w:val="left" w:pos="1680"/>
            </w:tabs>
            <w:snapToGrid w:val="0"/>
            <w:spacing w:line="400" w:lineRule="exact"/>
            <w:ind w:firstLine="420" w:firstLineChars="200"/>
          </w:pPr>
        </w:pPrChange>
      </w:pPr>
      <w:del w:id="1070" w:author="cyc" w:date="2023-10-03T12:49:00Z">
        <w:r>
          <w:rPr>
            <w:rFonts w:hint="eastAsia"/>
            <w:lang w:val="en-GB"/>
          </w:rPr>
          <w:delText>银行职员（管理人员）则参与了账户管理中的更新账户的功能。此外，转账功能可以分为银行内部转账和银行间转账，可将它们设计成三个用例，其中银行内部转账用例和银行间转账用例都继续了基本转</w:delText>
        </w:r>
      </w:del>
      <w:ins w:id="1071" w:author="cyc" w:date="2023-10-03T12:57:00Z">
        <w:r>
          <w:rPr>
            <w:rFonts w:hint="eastAsia"/>
          </w:rPr>
          <w:t xml:space="preserve">   </w:t>
        </w:r>
      </w:ins>
      <w:del w:id="1072" w:author="cyc" w:date="2023-10-03T12:49:00Z">
        <w:r>
          <w:rPr>
            <w:rFonts w:hint="eastAsia"/>
            <w:lang w:val="en-GB"/>
          </w:rPr>
          <w:delText>账用例。）</w:delText>
        </w:r>
      </w:del>
    </w:p>
    <w:p>
      <w:pPr>
        <w:tabs>
          <w:tab w:val="left" w:pos="1680"/>
        </w:tabs>
        <w:snapToGrid w:val="0"/>
        <w:spacing w:line="400" w:lineRule="exact"/>
        <w:ind w:firstLine="0" w:firstLineChars="0"/>
        <w:rPr>
          <w:del w:id="1074" w:author="cyc" w:date="2023-10-03T12:57:00Z"/>
          <w:szCs w:val="21"/>
        </w:rPr>
        <w:pPrChange w:id="1073" w:author="cyc" w:date="2023-10-03T12:49:00Z">
          <w:pPr>
            <w:tabs>
              <w:tab w:val="left" w:pos="1680"/>
            </w:tabs>
            <w:snapToGrid w:val="0"/>
            <w:spacing w:line="400" w:lineRule="exact"/>
            <w:ind w:firstLine="420" w:firstLineChars="200"/>
          </w:pPr>
        </w:pPrChange>
      </w:pPr>
    </w:p>
    <w:p>
      <w:pPr>
        <w:tabs>
          <w:tab w:val="left" w:pos="1680"/>
        </w:tabs>
        <w:snapToGrid w:val="0"/>
        <w:spacing w:line="400" w:lineRule="exact"/>
        <w:ind w:firstLine="0" w:firstLineChars="0"/>
        <w:rPr>
          <w:del w:id="1076" w:author="cyc" w:date="2023-10-03T12:49:00Z"/>
          <w:szCs w:val="21"/>
          <w:lang w:val="en-GB"/>
        </w:rPr>
        <w:pPrChange w:id="1075" w:author="cyc" w:date="2023-10-03T12:57:00Z">
          <w:pPr>
            <w:tabs>
              <w:tab w:val="left" w:pos="1680"/>
            </w:tabs>
            <w:snapToGrid w:val="0"/>
            <w:spacing w:line="400" w:lineRule="exact"/>
            <w:ind w:firstLine="420" w:firstLineChars="200"/>
          </w:pPr>
        </w:pPrChange>
      </w:pPr>
      <w:del w:id="1077" w:author="cyc" w:date="2023-10-03T12:49:00Z">
        <w:r>
          <w:rPr>
            <w:rFonts w:hint="eastAsia"/>
            <w:szCs w:val="21"/>
          </w:rPr>
          <w:delText>8</w:delText>
        </w:r>
      </w:del>
      <w:del w:id="1078" w:author="cyc" w:date="2023-10-03T12:49:00Z">
        <w:r>
          <w:rPr>
            <w:rFonts w:hint="eastAsia"/>
            <w:szCs w:val="21"/>
            <w:lang w:val="en-GB"/>
          </w:rPr>
          <w:delText>.</w:delText>
        </w:r>
      </w:del>
      <w:del w:id="1079" w:author="cyc" w:date="2023-10-03T12:49:00Z">
        <w:r>
          <w:rPr>
            <w:szCs w:val="21"/>
            <w:lang w:val="en-GB"/>
          </w:rPr>
          <w:delText xml:space="preserve"> </w:delText>
        </w:r>
      </w:del>
      <w:del w:id="1080" w:author="cyc" w:date="2023-10-03T12:49:00Z">
        <w:r>
          <w:rPr>
            <w:rFonts w:hint="eastAsia"/>
            <w:szCs w:val="21"/>
            <w:lang w:val="en-GB"/>
          </w:rPr>
          <w:delText>【</w:delText>
        </w:r>
      </w:del>
      <w:del w:id="1081" w:author="cyc" w:date="2023-10-03T12:49:00Z">
        <w:r>
          <w:rPr>
            <w:rFonts w:hint="eastAsia"/>
            <w:szCs w:val="21"/>
          </w:rPr>
          <w:delText>思考题</w:delText>
        </w:r>
      </w:del>
      <w:del w:id="1082" w:author="cyc" w:date="2023-10-03T12:49:00Z">
        <w:r>
          <w:rPr>
            <w:rFonts w:hint="eastAsia"/>
            <w:szCs w:val="21"/>
            <w:lang w:val="en-GB"/>
          </w:rPr>
          <w:delText>】：用例模型的作用？</w:delText>
        </w:r>
      </w:del>
      <w:ins w:id="1083" w:author="MoonRiver" w:date="2022-09-23T19:19:00Z">
        <w:del w:id="1084" w:author="cyc" w:date="2023-10-03T12:49:00Z">
          <w:r>
            <w:rPr>
              <w:rFonts w:hint="eastAsia"/>
              <w:szCs w:val="21"/>
              <w:lang w:val="en-GB"/>
            </w:rPr>
            <w:delText>用例之间的泛化、包含和扩展关系</w:delText>
          </w:r>
        </w:del>
      </w:ins>
      <w:ins w:id="1085" w:author="MoonRiver" w:date="2022-09-23T19:20:00Z">
        <w:del w:id="1086" w:author="cyc" w:date="2023-10-03T12:49:00Z">
          <w:r>
            <w:rPr>
              <w:rFonts w:hint="eastAsia"/>
              <w:szCs w:val="21"/>
              <w:lang w:val="en-GB"/>
            </w:rPr>
            <w:delText>的区别</w:delText>
          </w:r>
        </w:del>
      </w:ins>
      <w:ins w:id="1087" w:author="MoonRiver" w:date="2022-09-23T19:19:00Z">
        <w:del w:id="1088" w:author="cyc" w:date="2023-10-03T12:49:00Z">
          <w:r>
            <w:rPr>
              <w:rFonts w:hint="eastAsia"/>
              <w:szCs w:val="21"/>
              <w:lang w:val="en-GB"/>
            </w:rPr>
            <w:delText>，试从建模符号和语义两方面来</w:delText>
          </w:r>
        </w:del>
      </w:ins>
      <w:ins w:id="1089" w:author="MoonRiver" w:date="2022-09-23T19:20:00Z">
        <w:del w:id="1090" w:author="cyc" w:date="2023-10-03T12:49:00Z">
          <w:r>
            <w:rPr>
              <w:rFonts w:hint="eastAsia"/>
              <w:szCs w:val="21"/>
              <w:lang w:val="en-GB"/>
            </w:rPr>
            <w:delText>解释，并举例说明。</w:delText>
          </w:r>
        </w:del>
      </w:ins>
    </w:p>
    <w:p>
      <w:pPr>
        <w:tabs>
          <w:tab w:val="left" w:pos="1680"/>
        </w:tabs>
        <w:snapToGrid w:val="0"/>
        <w:spacing w:line="400" w:lineRule="exact"/>
        <w:ind w:firstLine="0" w:firstLineChars="0"/>
        <w:rPr>
          <w:del w:id="1092" w:author="cyc" w:date="2023-10-03T12:50:00Z"/>
          <w:szCs w:val="21"/>
          <w:lang w:val="en-GB"/>
        </w:rPr>
        <w:pPrChange w:id="1091" w:author="cyc" w:date="2023-10-03T12:57:00Z">
          <w:pPr>
            <w:tabs>
              <w:tab w:val="left" w:pos="1680"/>
            </w:tabs>
            <w:snapToGrid w:val="0"/>
            <w:spacing w:line="400" w:lineRule="exact"/>
            <w:ind w:firstLine="420" w:firstLineChars="200"/>
          </w:pPr>
        </w:pPrChange>
      </w:pPr>
    </w:p>
    <w:p>
      <w:pPr>
        <w:tabs>
          <w:tab w:val="left" w:pos="1680"/>
        </w:tabs>
        <w:snapToGrid w:val="0"/>
        <w:spacing w:line="400" w:lineRule="exact"/>
        <w:ind w:firstLine="0" w:firstLineChars="0"/>
        <w:rPr>
          <w:szCs w:val="21"/>
        </w:rPr>
        <w:pPrChange w:id="1093" w:author="cyc" w:date="2023-10-03T12:57:00Z">
          <w:pPr>
            <w:tabs>
              <w:tab w:val="left" w:pos="1680"/>
            </w:tabs>
            <w:snapToGrid w:val="0"/>
            <w:spacing w:line="400" w:lineRule="exact"/>
            <w:ind w:firstLine="420" w:firstLineChars="200"/>
          </w:pPr>
        </w:pPrChange>
      </w:pPr>
      <w:del w:id="1094" w:author="cyc" w:date="2023-10-03T12:49:00Z">
        <w:r>
          <w:rPr>
            <w:szCs w:val="21"/>
          </w:rPr>
          <w:delText>9</w:delText>
        </w:r>
      </w:del>
      <w:ins w:id="1095" w:author="cyc" w:date="2023-10-03T12:49:00Z">
        <w:r>
          <w:rPr>
            <w:rFonts w:hint="eastAsia"/>
            <w:szCs w:val="21"/>
          </w:rPr>
          <w:t>7</w:t>
        </w:r>
      </w:ins>
      <w:r>
        <w:rPr>
          <w:rFonts w:hint="eastAsia"/>
          <w:szCs w:val="21"/>
        </w:rPr>
        <w:t>. 总结：</w:t>
      </w:r>
    </w:p>
    <w:p>
      <w:pPr>
        <w:tabs>
          <w:tab w:val="left" w:pos="1680"/>
        </w:tabs>
        <w:snapToGrid w:val="0"/>
        <w:spacing w:line="400" w:lineRule="exact"/>
        <w:rPr>
          <w:ins w:id="1097" w:author="大佬" w:date="2023-10-16T22:52:35Z"/>
        </w:rPr>
        <w:pPrChange w:id="1096" w:author="大佬" w:date="2023-10-16T22:54:00Z">
          <w:pPr/>
        </w:pPrChange>
      </w:pPr>
      <w:ins w:id="1098" w:author="大佬" w:date="2023-10-16T22:54:07Z">
        <w:r>
          <w:rPr>
            <w:rFonts w:hint="eastAsia"/>
            <w:szCs w:val="21"/>
            <w:lang w:val="en-US" w:eastAsia="zh-CN"/>
          </w:rPr>
          <w:t>在这次</w:t>
        </w:r>
      </w:ins>
      <w:ins w:id="1099" w:author="大佬" w:date="2023-10-16T22:54:11Z">
        <w:r>
          <w:rPr>
            <w:rFonts w:hint="eastAsia"/>
            <w:szCs w:val="21"/>
            <w:lang w:val="en-US" w:eastAsia="zh-CN"/>
          </w:rPr>
          <w:t>学习中</w:t>
        </w:r>
      </w:ins>
      <w:ins w:id="1100" w:author="大佬" w:date="2023-10-16T22:54:13Z">
        <w:r>
          <w:rPr>
            <w:rFonts w:hint="eastAsia"/>
            <w:szCs w:val="21"/>
            <w:lang w:val="en-US" w:eastAsia="zh-CN"/>
          </w:rPr>
          <w:t>我</w:t>
        </w:r>
      </w:ins>
      <w:ins w:id="1101" w:author="大佬" w:date="2023-10-16T22:52:35Z">
        <w:r>
          <w:rPr>
            <w:rFonts w:hint="eastAsia"/>
            <w:szCs w:val="21"/>
            <w:lang w:val="en-GB"/>
          </w:rPr>
          <w:t>了解</w:t>
        </w:r>
      </w:ins>
      <w:ins w:id="1102" w:author="大佬" w:date="2023-10-16T22:53:48Z">
        <w:r>
          <w:rPr>
            <w:rFonts w:hint="eastAsia"/>
            <w:szCs w:val="21"/>
            <w:lang w:val="en-US" w:eastAsia="zh-CN"/>
          </w:rPr>
          <w:t>了</w:t>
        </w:r>
      </w:ins>
      <w:ins w:id="1103" w:author="大佬" w:date="2023-10-16T22:52:35Z">
        <w:r>
          <w:rPr>
            <w:rFonts w:hint="eastAsia"/>
            <w:szCs w:val="21"/>
            <w:lang w:val="en-GB"/>
          </w:rPr>
          <w:t>软件需求分析的目的和任务，理解</w:t>
        </w:r>
      </w:ins>
      <w:ins w:id="1104" w:author="大佬" w:date="2023-10-16T22:54:18Z">
        <w:r>
          <w:rPr>
            <w:rFonts w:hint="eastAsia"/>
            <w:szCs w:val="21"/>
            <w:lang w:val="en-US" w:eastAsia="zh-CN"/>
          </w:rPr>
          <w:t>了</w:t>
        </w:r>
      </w:ins>
      <w:ins w:id="1105" w:author="大佬" w:date="2023-10-16T22:52:35Z">
        <w:r>
          <w:rPr>
            <w:rFonts w:hint="eastAsia"/>
            <w:szCs w:val="21"/>
            <w:lang w:val="en-GB"/>
          </w:rPr>
          <w:t>功能需求和非功能需求，了解</w:t>
        </w:r>
      </w:ins>
      <w:ins w:id="1106" w:author="大佬" w:date="2023-10-16T22:54:20Z">
        <w:r>
          <w:rPr>
            <w:rFonts w:hint="eastAsia"/>
            <w:szCs w:val="21"/>
            <w:lang w:val="en-US" w:eastAsia="zh-CN"/>
          </w:rPr>
          <w:t>了</w:t>
        </w:r>
      </w:ins>
      <w:ins w:id="1107" w:author="大佬" w:date="2023-10-16T22:52:35Z">
        <w:r>
          <w:rPr>
            <w:rFonts w:hint="eastAsia"/>
            <w:szCs w:val="21"/>
            <w:lang w:val="en-GB"/>
          </w:rPr>
          <w:t>需求工程过程，针对给定问题，能使用需求分析建模工具，绘制业务流程，描述系统需求。</w:t>
        </w:r>
      </w:ins>
      <w:ins w:id="1108" w:author="大佬" w:date="2023-10-16T22:52:35Z">
        <w:r>
          <w:rPr>
            <w:rFonts w:hint="eastAsia"/>
            <w:szCs w:val="21"/>
          </w:rPr>
          <w:t>掌握</w:t>
        </w:r>
      </w:ins>
      <w:ins w:id="1109" w:author="大佬" w:date="2023-10-16T22:54:24Z">
        <w:r>
          <w:rPr>
            <w:rFonts w:hint="eastAsia"/>
            <w:szCs w:val="21"/>
            <w:lang w:val="en-US" w:eastAsia="zh-CN"/>
          </w:rPr>
          <w:t>了</w:t>
        </w:r>
      </w:ins>
      <w:ins w:id="1110" w:author="大佬" w:date="2023-10-16T22:52:35Z">
        <w:r>
          <w:rPr>
            <w:rFonts w:hint="eastAsia"/>
            <w:szCs w:val="21"/>
          </w:rPr>
          <w:t>传统软件工程方法中需求分析建模技术，包括数据流图、数据字典、E-R图、状态转换图以及层次方框图，熟悉结构化分析建模的基本应用。掌握</w:t>
        </w:r>
      </w:ins>
      <w:ins w:id="1111" w:author="大佬" w:date="2023-10-16T22:54:28Z">
        <w:r>
          <w:rPr>
            <w:rFonts w:hint="eastAsia"/>
            <w:szCs w:val="21"/>
            <w:lang w:val="en-US" w:eastAsia="zh-CN"/>
          </w:rPr>
          <w:t>了</w:t>
        </w:r>
      </w:ins>
      <w:ins w:id="1112" w:author="大佬" w:date="2023-10-16T22:52:35Z">
        <w:r>
          <w:rPr>
            <w:rFonts w:hint="eastAsia"/>
            <w:szCs w:val="21"/>
          </w:rPr>
          <w:t>应用Visio等业界常用的需求建模工具的基本使用方法和基本绘图操作，选择一种并</w:t>
        </w:r>
      </w:ins>
      <w:ins w:id="1113" w:author="大佬" w:date="2023-10-16T22:52:35Z">
        <w:r>
          <w:rPr>
            <w:szCs w:val="21"/>
            <w:lang w:val="en-GB"/>
          </w:rPr>
          <w:t>熟</w:t>
        </w:r>
      </w:ins>
      <w:ins w:id="1114" w:author="大佬" w:date="2023-10-16T22:52:35Z">
        <w:r>
          <w:rPr>
            <w:rFonts w:hint="eastAsia"/>
            <w:szCs w:val="21"/>
            <w:lang w:val="en-GB"/>
          </w:rPr>
          <w:t>练使用，会使用该工具针对具体问题建立需求分析模型。</w:t>
        </w:r>
      </w:ins>
      <w:ins w:id="1115" w:author="大佬" w:date="2023-10-16T22:52:35Z">
        <w:r>
          <w:rPr>
            <w:szCs w:val="21"/>
            <w:lang w:val="en-GB"/>
          </w:rPr>
          <w:t>了解</w:t>
        </w:r>
      </w:ins>
      <w:ins w:id="1116" w:author="大佬" w:date="2023-10-16T22:54:32Z">
        <w:r>
          <w:rPr>
            <w:rFonts w:hint="eastAsia"/>
            <w:szCs w:val="21"/>
            <w:lang w:val="en-US" w:eastAsia="zh-CN"/>
          </w:rPr>
          <w:t>了</w:t>
        </w:r>
      </w:ins>
      <w:ins w:id="1117" w:author="大佬" w:date="2023-10-16T22:52:35Z">
        <w:r>
          <w:rPr>
            <w:rFonts w:hint="eastAsia"/>
            <w:szCs w:val="21"/>
            <w:lang w:val="en-GB"/>
          </w:rPr>
          <w:t>国际中需求规格说明书的格式、内容及要求</w:t>
        </w:r>
      </w:ins>
      <w:ins w:id="1118" w:author="大佬" w:date="2023-10-16T22:52:35Z">
        <w:r>
          <w:rPr>
            <w:szCs w:val="21"/>
            <w:lang w:val="en-GB"/>
          </w:rPr>
          <w:t>。</w:t>
        </w:r>
      </w:ins>
    </w:p>
    <w:p>
      <w:pPr>
        <w:tabs>
          <w:tab w:val="left" w:pos="1680"/>
        </w:tabs>
        <w:snapToGrid w:val="0"/>
        <w:spacing w:line="400" w:lineRule="exact"/>
        <w:ind w:firstLine="420" w:firstLineChars="200"/>
        <w:rPr>
          <w:del w:id="1119" w:author="大佬" w:date="2023-10-16T22:52:38Z"/>
          <w:szCs w:val="21"/>
          <w:lang w:val="en-GB"/>
        </w:rPr>
      </w:pPr>
      <w:del w:id="1120" w:author="大佬" w:date="2023-10-16T22:43:50Z">
        <w:r>
          <w:rPr>
            <w:rFonts w:hint="eastAsia"/>
            <w:szCs w:val="21"/>
            <w:lang w:val="en-GB"/>
          </w:rPr>
          <w:delText>本次作业中出现的问题及解决办法</w:delText>
        </w:r>
      </w:del>
      <w:ins w:id="1121" w:author="YANGTAO" w:date="2022-10-05T12:44:00Z">
        <w:del w:id="1122" w:author="大佬" w:date="2023-10-16T22:43:50Z">
          <w:r>
            <w:rPr>
              <w:rFonts w:hint="eastAsia"/>
              <w:szCs w:val="21"/>
              <w:lang w:val="en-GB"/>
            </w:rPr>
            <w:delText>。</w:delText>
          </w:r>
        </w:del>
      </w:ins>
      <w:del w:id="1123" w:author="YANGTAO" w:date="2022-10-05T12:44:00Z">
        <w:r>
          <w:rPr>
            <w:rFonts w:hint="eastAsia"/>
            <w:szCs w:val="21"/>
            <w:lang w:val="en-GB"/>
          </w:rPr>
          <w:delText>；</w:delText>
        </w:r>
      </w:del>
    </w:p>
    <w:p>
      <w:pPr>
        <w:tabs>
          <w:tab w:val="left" w:pos="1680"/>
        </w:tabs>
        <w:snapToGrid w:val="0"/>
        <w:spacing w:line="400" w:lineRule="exact"/>
        <w:ind w:firstLine="0" w:firstLineChars="0"/>
        <w:rPr>
          <w:ins w:id="1125" w:author="大佬" w:date="2023-10-16T22:53:33Z"/>
          <w:rFonts w:hint="eastAsia" w:ascii="Times New Roman" w:hAnsi="Times New Roman" w:eastAsia="宋体" w:cs="Times New Roman"/>
          <w:sz w:val="21"/>
          <w:szCs w:val="21"/>
        </w:rPr>
        <w:pPrChange w:id="1124" w:author="大佬" w:date="2023-10-16T22:53:41Z">
          <w:pPr>
            <w:tabs>
              <w:tab w:val="left" w:pos="1680"/>
            </w:tabs>
            <w:snapToGrid w:val="0"/>
            <w:spacing w:line="400" w:lineRule="exact"/>
            <w:ind w:firstLine="420" w:firstLineChars="200"/>
          </w:pPr>
        </w:pPrChange>
      </w:pPr>
    </w:p>
    <w:p>
      <w:pPr>
        <w:tabs>
          <w:tab w:val="left" w:pos="1680"/>
        </w:tabs>
        <w:snapToGrid w:val="0"/>
        <w:spacing w:line="400" w:lineRule="exact"/>
        <w:ind w:firstLine="0" w:firstLineChars="0"/>
        <w:rPr>
          <w:szCs w:val="21"/>
          <w:lang w:val="en-GB"/>
        </w:rPr>
        <w:pPrChange w:id="1126" w:author="大佬" w:date="2023-10-16T22:53:40Z">
          <w:pPr>
            <w:tabs>
              <w:tab w:val="left" w:pos="1680"/>
            </w:tabs>
            <w:snapToGrid w:val="0"/>
            <w:spacing w:line="400" w:lineRule="exact"/>
            <w:ind w:firstLine="420" w:firstLineChars="200"/>
          </w:pPr>
        </w:pPrChange>
      </w:pPr>
      <w:ins w:id="1127" w:author="大佬" w:date="2023-10-16T22:53:35Z">
        <w:r>
          <w:rPr>
            <w:rFonts w:hint="eastAsia" w:cs="Times New Roman"/>
            <w:sz w:val="21"/>
            <w:szCs w:val="21"/>
            <w:lang w:val="en-US" w:eastAsia="zh-CN"/>
          </w:rPr>
          <w:t>问题</w:t>
        </w:r>
      </w:ins>
      <w:ins w:id="1128" w:author="大佬" w:date="2023-10-16T22:53:38Z">
        <w:r>
          <w:rPr>
            <w:rFonts w:hint="eastAsia" w:cs="Times New Roman"/>
            <w:sz w:val="21"/>
            <w:szCs w:val="21"/>
            <w:lang w:val="en-US" w:eastAsia="zh-CN"/>
          </w:rPr>
          <w:t>：</w:t>
        </w:r>
      </w:ins>
      <w:ins w:id="1129" w:author="大佬" w:date="2023-10-16T22:53:22Z">
        <w:r>
          <w:rPr>
            <w:rFonts w:hint="eastAsia" w:ascii="Times New Roman" w:hAnsi="Times New Roman" w:eastAsia="宋体" w:cs="Times New Roman"/>
            <w:sz w:val="21"/>
            <w:szCs w:val="21"/>
            <w:rPrChange w:id="1130" w:author="大佬" w:date="2023-10-16T22:53:28Z">
              <w:rPr>
                <w:rFonts w:ascii="宋体" w:hAnsi="宋体" w:eastAsia="宋体" w:cs="宋体"/>
                <w:sz w:val="24"/>
                <w:szCs w:val="24"/>
              </w:rPr>
            </w:rPrChange>
          </w:rPr>
          <w:t>在使用如数据流图、E-R图等方法时，可能出现结构不清晰或遗漏关键信息。</w:t>
        </w:r>
      </w:ins>
      <w:ins w:id="1132" w:author="大佬" w:date="2023-10-16T22:53:22Z">
        <w:r>
          <w:rPr>
            <w:rFonts w:hint="eastAsia" w:ascii="Times New Roman" w:hAnsi="Times New Roman" w:eastAsia="宋体" w:cs="Times New Roman"/>
            <w:sz w:val="21"/>
            <w:szCs w:val="21"/>
            <w:rPrChange w:id="1133" w:author="大佬" w:date="2023-10-16T22:53:28Z">
              <w:rPr>
                <w:rFonts w:ascii="宋体" w:hAnsi="宋体" w:eastAsia="宋体" w:cs="宋体"/>
                <w:sz w:val="24"/>
                <w:szCs w:val="24"/>
              </w:rPr>
            </w:rPrChange>
          </w:rPr>
          <w:br w:type="textWrapping"/>
        </w:r>
      </w:ins>
      <w:ins w:id="1135" w:author="大佬" w:date="2023-10-16T22:53:22Z">
        <w:r>
          <w:rPr>
            <w:rFonts w:hint="eastAsia" w:ascii="Times New Roman" w:hAnsi="Times New Roman" w:eastAsia="宋体" w:cs="Times New Roman"/>
            <w:sz w:val="21"/>
            <w:szCs w:val="21"/>
            <w:rPrChange w:id="1136" w:author="大佬" w:date="2023-10-16T22:53:28Z">
              <w:rPr>
                <w:rFonts w:ascii="宋体" w:hAnsi="宋体" w:eastAsia="宋体" w:cs="宋体"/>
                <w:sz w:val="24"/>
                <w:szCs w:val="24"/>
              </w:rPr>
            </w:rPrChange>
          </w:rPr>
          <w:t>解决办法:</w:t>
        </w:r>
      </w:ins>
      <w:ins w:id="1138" w:author="大佬" w:date="2023-10-16T22:53:22Z">
        <w:r>
          <w:rPr>
            <w:rFonts w:hint="eastAsia" w:ascii="Times New Roman" w:hAnsi="Times New Roman" w:eastAsia="宋体" w:cs="Times New Roman"/>
            <w:sz w:val="21"/>
            <w:szCs w:val="21"/>
            <w:rPrChange w:id="1139" w:author="大佬" w:date="2023-10-16T22:53:28Z">
              <w:rPr>
                <w:rFonts w:ascii="宋体" w:hAnsi="宋体" w:eastAsia="宋体" w:cs="宋体"/>
                <w:sz w:val="24"/>
                <w:szCs w:val="24"/>
              </w:rPr>
            </w:rPrChange>
          </w:rPr>
          <w:br w:type="textWrapping"/>
        </w:r>
      </w:ins>
      <w:ins w:id="1141" w:author="大佬" w:date="2023-10-16T22:53:22Z">
        <w:r>
          <w:rPr>
            <w:rFonts w:hint="eastAsia" w:ascii="Times New Roman" w:hAnsi="Times New Roman" w:eastAsia="宋体" w:cs="Times New Roman"/>
            <w:sz w:val="21"/>
            <w:szCs w:val="21"/>
            <w:rPrChange w:id="1142" w:author="大佬" w:date="2023-10-16T22:53:28Z">
              <w:rPr>
                <w:rFonts w:ascii="宋体" w:hAnsi="宋体" w:eastAsia="宋体" w:cs="宋体"/>
                <w:sz w:val="24"/>
                <w:szCs w:val="24"/>
              </w:rPr>
            </w:rPrChange>
          </w:rPr>
          <w:t>复查模型，确保所有必要的信息都被包括在内。</w:t>
        </w:r>
      </w:ins>
      <w:ins w:id="1144" w:author="大佬" w:date="2023-10-16T22:53:22Z">
        <w:r>
          <w:rPr>
            <w:rFonts w:hint="eastAsia" w:ascii="Times New Roman" w:hAnsi="Times New Roman" w:eastAsia="宋体" w:cs="Times New Roman"/>
            <w:sz w:val="21"/>
            <w:szCs w:val="21"/>
            <w:rPrChange w:id="1145" w:author="大佬" w:date="2023-10-16T22:53:28Z">
              <w:rPr>
                <w:rFonts w:ascii="宋体" w:hAnsi="宋体" w:eastAsia="宋体" w:cs="宋体"/>
                <w:sz w:val="24"/>
                <w:szCs w:val="24"/>
              </w:rPr>
            </w:rPrChange>
          </w:rPr>
          <w:br w:type="textWrapping"/>
        </w:r>
      </w:ins>
    </w:p>
    <w:p>
      <w:pPr>
        <w:pStyle w:val="3"/>
        <w:spacing w:before="120" w:after="120" w:line="415" w:lineRule="auto"/>
        <w:ind w:right="67" w:rightChars="32"/>
      </w:pPr>
      <w:bookmarkStart w:id="36" w:name="_Toc471988439"/>
      <w:r>
        <w:rPr>
          <w:rFonts w:hint="eastAsia"/>
        </w:rPr>
        <w:t>三、学时分配</w:t>
      </w:r>
      <w:bookmarkEnd w:id="36"/>
    </w:p>
    <w:p>
      <w:pPr>
        <w:tabs>
          <w:tab w:val="left" w:pos="1680"/>
        </w:tabs>
        <w:snapToGrid w:val="0"/>
        <w:spacing w:line="400" w:lineRule="exact"/>
        <w:ind w:firstLine="420" w:firstLineChars="200"/>
        <w:rPr>
          <w:szCs w:val="21"/>
          <w:lang w:val="en-GB"/>
        </w:rPr>
      </w:pPr>
      <w:r>
        <w:rPr>
          <w:rFonts w:hint="eastAsia"/>
          <w:szCs w:val="21"/>
          <w:lang w:val="en-GB"/>
        </w:rPr>
        <w:t>2学时</w:t>
      </w:r>
    </w:p>
    <w:p>
      <w:pPr>
        <w:pStyle w:val="3"/>
        <w:spacing w:before="120" w:after="120" w:line="415" w:lineRule="auto"/>
        <w:ind w:right="67" w:rightChars="32"/>
      </w:pPr>
      <w:bookmarkStart w:id="37" w:name="_Toc471988440"/>
      <w:r>
        <w:rPr>
          <w:rFonts w:hint="eastAsia"/>
        </w:rPr>
        <w:t>四、所需仪器</w:t>
      </w:r>
      <w:bookmarkEnd w:id="37"/>
    </w:p>
    <w:p>
      <w:pPr>
        <w:tabs>
          <w:tab w:val="left" w:pos="1680"/>
        </w:tabs>
        <w:snapToGrid w:val="0"/>
        <w:spacing w:line="400" w:lineRule="exact"/>
        <w:ind w:firstLine="420" w:firstLineChars="200"/>
        <w:rPr>
          <w:szCs w:val="21"/>
          <w:lang w:val="en-GB"/>
        </w:rPr>
      </w:pPr>
      <w:r>
        <w:rPr>
          <w:rFonts w:hint="eastAsia"/>
          <w:szCs w:val="21"/>
          <w:lang w:val="en-GB"/>
        </w:rPr>
        <w:t>微机、网络、文档编辑器、建模工具</w:t>
      </w:r>
    </w:p>
    <w:p>
      <w:pPr>
        <w:ind w:right="67" w:rightChars="32"/>
        <w:rPr>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84FA2"/>
    <w:multiLevelType w:val="singleLevel"/>
    <w:tmpl w:val="9B384FA2"/>
    <w:lvl w:ilvl="0" w:tentative="0">
      <w:start w:val="1"/>
      <w:numFmt w:val="decimal"/>
      <w:suff w:val="nothing"/>
      <w:lvlText w:val="（%1）"/>
      <w:lvlJc w:val="left"/>
    </w:lvl>
  </w:abstractNum>
  <w:abstractNum w:abstractNumId="1">
    <w:nsid w:val="54847E8F"/>
    <w:multiLevelType w:val="multilevel"/>
    <w:tmpl w:val="54847E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5770F79"/>
    <w:multiLevelType w:val="multilevel"/>
    <w:tmpl w:val="55770F7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D3B6AC8"/>
    <w:multiLevelType w:val="singleLevel"/>
    <w:tmpl w:val="7D3B6AC8"/>
    <w:lvl w:ilvl="0" w:tentative="0">
      <w:start w:val="2"/>
      <w:numFmt w:val="decimal"/>
      <w:suff w:val="nothing"/>
      <w:lvlText w:val="%1）"/>
      <w:lvlJc w:val="left"/>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yc">
    <w15:presenceInfo w15:providerId="None" w15:userId="cyc"/>
  </w15:person>
  <w15:person w15:author="大佬">
    <w15:presenceInfo w15:providerId="WPS Office" w15:userId="2418452294"/>
  </w15:person>
  <w15:person w15:author="MoonRiver">
    <w15:presenceInfo w15:providerId="None" w15:userId="MoonRiver"/>
  </w15:person>
  <w15:person w15:author="YANGTAO">
    <w15:presenceInfo w15:providerId="None" w15:userId="YANG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0F33FE"/>
    <w:rsid w:val="00017C6B"/>
    <w:rsid w:val="000301DF"/>
    <w:rsid w:val="00084502"/>
    <w:rsid w:val="000D2FAE"/>
    <w:rsid w:val="000F2E85"/>
    <w:rsid w:val="000F33FE"/>
    <w:rsid w:val="000F513A"/>
    <w:rsid w:val="00104BF1"/>
    <w:rsid w:val="001616F8"/>
    <w:rsid w:val="00172CA5"/>
    <w:rsid w:val="001742B3"/>
    <w:rsid w:val="001B10DE"/>
    <w:rsid w:val="001C4423"/>
    <w:rsid w:val="00203CF4"/>
    <w:rsid w:val="00206E10"/>
    <w:rsid w:val="00210883"/>
    <w:rsid w:val="00221D51"/>
    <w:rsid w:val="0025131A"/>
    <w:rsid w:val="002654E6"/>
    <w:rsid w:val="00287119"/>
    <w:rsid w:val="002F6DC7"/>
    <w:rsid w:val="00366B3A"/>
    <w:rsid w:val="003D64E9"/>
    <w:rsid w:val="00404EAC"/>
    <w:rsid w:val="00431A8B"/>
    <w:rsid w:val="00482A34"/>
    <w:rsid w:val="0048678A"/>
    <w:rsid w:val="00491F8E"/>
    <w:rsid w:val="004E6930"/>
    <w:rsid w:val="004E6F80"/>
    <w:rsid w:val="00552B30"/>
    <w:rsid w:val="005747BB"/>
    <w:rsid w:val="0058280F"/>
    <w:rsid w:val="0064722E"/>
    <w:rsid w:val="006966B8"/>
    <w:rsid w:val="006F791D"/>
    <w:rsid w:val="00715FB4"/>
    <w:rsid w:val="00720AD0"/>
    <w:rsid w:val="00757202"/>
    <w:rsid w:val="007C2327"/>
    <w:rsid w:val="007C33E3"/>
    <w:rsid w:val="007E45CC"/>
    <w:rsid w:val="00836583"/>
    <w:rsid w:val="008822B7"/>
    <w:rsid w:val="00895080"/>
    <w:rsid w:val="008C343B"/>
    <w:rsid w:val="00903675"/>
    <w:rsid w:val="009A03C2"/>
    <w:rsid w:val="009C4B9C"/>
    <w:rsid w:val="00A041C5"/>
    <w:rsid w:val="00A1575A"/>
    <w:rsid w:val="00A52F4C"/>
    <w:rsid w:val="00A673A9"/>
    <w:rsid w:val="00A74092"/>
    <w:rsid w:val="00B1765F"/>
    <w:rsid w:val="00B570A6"/>
    <w:rsid w:val="00B9417A"/>
    <w:rsid w:val="00BB1C50"/>
    <w:rsid w:val="00C17FC5"/>
    <w:rsid w:val="00C20C2F"/>
    <w:rsid w:val="00CD1882"/>
    <w:rsid w:val="00CE7989"/>
    <w:rsid w:val="00CF3AC3"/>
    <w:rsid w:val="00D021F2"/>
    <w:rsid w:val="00D11D03"/>
    <w:rsid w:val="00D42414"/>
    <w:rsid w:val="00D66999"/>
    <w:rsid w:val="00D86C7B"/>
    <w:rsid w:val="00DA478E"/>
    <w:rsid w:val="00DB6619"/>
    <w:rsid w:val="00DF0D79"/>
    <w:rsid w:val="00DF469C"/>
    <w:rsid w:val="00DF66C9"/>
    <w:rsid w:val="00E2267E"/>
    <w:rsid w:val="00F52030"/>
    <w:rsid w:val="00F8243F"/>
    <w:rsid w:val="00FC6282"/>
    <w:rsid w:val="00FD4C9B"/>
    <w:rsid w:val="00FF33BC"/>
    <w:rsid w:val="0187383B"/>
    <w:rsid w:val="09690B16"/>
    <w:rsid w:val="09A949C6"/>
    <w:rsid w:val="0DFB3E86"/>
    <w:rsid w:val="18320619"/>
    <w:rsid w:val="1B5B5282"/>
    <w:rsid w:val="21323184"/>
    <w:rsid w:val="21336E5C"/>
    <w:rsid w:val="2A7303EA"/>
    <w:rsid w:val="2BBC56C3"/>
    <w:rsid w:val="30C92FC6"/>
    <w:rsid w:val="318F72D8"/>
    <w:rsid w:val="389063A5"/>
    <w:rsid w:val="3921796F"/>
    <w:rsid w:val="3CAD4C7D"/>
    <w:rsid w:val="3CC037B5"/>
    <w:rsid w:val="41AA1B10"/>
    <w:rsid w:val="42397A99"/>
    <w:rsid w:val="44D05DDC"/>
    <w:rsid w:val="47FD26A8"/>
    <w:rsid w:val="48595198"/>
    <w:rsid w:val="53EA1616"/>
    <w:rsid w:val="57F1088E"/>
    <w:rsid w:val="5F235D8B"/>
    <w:rsid w:val="60E14DD0"/>
    <w:rsid w:val="61126B26"/>
    <w:rsid w:val="62855057"/>
    <w:rsid w:val="67390A27"/>
    <w:rsid w:val="6F5C4ECE"/>
    <w:rsid w:val="6FD74A8F"/>
    <w:rsid w:val="77FC2DAB"/>
    <w:rsid w:val="7A8719DC"/>
    <w:rsid w:val="7BE05CB8"/>
    <w:rsid w:val="7CC06068"/>
    <w:rsid w:val="CB3BF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2"/>
    <w:qFormat/>
    <w:uiPriority w:val="0"/>
    <w:pPr>
      <w:jc w:val="left"/>
    </w:pPr>
  </w:style>
  <w:style w:type="paragraph" w:styleId="7">
    <w:name w:val="Balloon Text"/>
    <w:basedOn w:val="1"/>
    <w:link w:val="24"/>
    <w:semiHidden/>
    <w:unhideWhenUsed/>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annotation subject"/>
    <w:basedOn w:val="6"/>
    <w:next w:val="6"/>
    <w:link w:val="23"/>
    <w:semiHidden/>
    <w:unhideWhenUsed/>
    <w:qFormat/>
    <w:uiPriority w:val="99"/>
    <w:rPr>
      <w:b/>
      <w:bCs/>
    </w:rPr>
  </w:style>
  <w:style w:type="table" w:styleId="13">
    <w:name w:val="Table Grid"/>
    <w:basedOn w:val="12"/>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annotation reference"/>
    <w:basedOn w:val="14"/>
    <w:qFormat/>
    <w:uiPriority w:val="0"/>
    <w:rPr>
      <w:sz w:val="21"/>
      <w:szCs w:val="21"/>
    </w:rPr>
  </w:style>
  <w:style w:type="character" w:customStyle="1" w:styleId="18">
    <w:name w:val="标题 1 Char"/>
    <w:basedOn w:val="14"/>
    <w:link w:val="2"/>
    <w:qFormat/>
    <w:uiPriority w:val="0"/>
    <w:rPr>
      <w:rFonts w:ascii="Times New Roman" w:hAnsi="Times New Roman" w:eastAsia="宋体" w:cs="Times New Roman"/>
      <w:b/>
      <w:bCs/>
      <w:kern w:val="44"/>
      <w:sz w:val="44"/>
      <w:szCs w:val="44"/>
    </w:rPr>
  </w:style>
  <w:style w:type="character" w:customStyle="1" w:styleId="19">
    <w:name w:val="标题 2 Char"/>
    <w:basedOn w:val="14"/>
    <w:link w:val="3"/>
    <w:qFormat/>
    <w:uiPriority w:val="0"/>
    <w:rPr>
      <w:rFonts w:ascii="Arial" w:hAnsi="Arial" w:eastAsia="黑体" w:cs="Times New Roman"/>
      <w:b/>
      <w:bCs/>
      <w:sz w:val="32"/>
      <w:szCs w:val="32"/>
    </w:rPr>
  </w:style>
  <w:style w:type="character" w:customStyle="1" w:styleId="20">
    <w:name w:val="页眉 Char"/>
    <w:basedOn w:val="14"/>
    <w:link w:val="9"/>
    <w:qFormat/>
    <w:uiPriority w:val="99"/>
    <w:rPr>
      <w:rFonts w:ascii="Times New Roman" w:hAnsi="Times New Roman" w:eastAsia="宋体" w:cs="Times New Roman"/>
      <w:sz w:val="18"/>
      <w:szCs w:val="18"/>
    </w:rPr>
  </w:style>
  <w:style w:type="character" w:customStyle="1" w:styleId="21">
    <w:name w:val="页脚 Char"/>
    <w:basedOn w:val="14"/>
    <w:link w:val="8"/>
    <w:qFormat/>
    <w:uiPriority w:val="99"/>
    <w:rPr>
      <w:rFonts w:ascii="Times New Roman" w:hAnsi="Times New Roman" w:eastAsia="宋体" w:cs="Times New Roman"/>
      <w:sz w:val="18"/>
      <w:szCs w:val="18"/>
    </w:rPr>
  </w:style>
  <w:style w:type="character" w:customStyle="1" w:styleId="22">
    <w:name w:val="批注文字 Char"/>
    <w:basedOn w:val="14"/>
    <w:link w:val="6"/>
    <w:qFormat/>
    <w:uiPriority w:val="0"/>
    <w:rPr>
      <w:kern w:val="2"/>
      <w:sz w:val="21"/>
      <w:szCs w:val="24"/>
    </w:rPr>
  </w:style>
  <w:style w:type="character" w:customStyle="1" w:styleId="23">
    <w:name w:val="批注主题 Char"/>
    <w:basedOn w:val="22"/>
    <w:link w:val="11"/>
    <w:semiHidden/>
    <w:qFormat/>
    <w:uiPriority w:val="99"/>
    <w:rPr>
      <w:b/>
      <w:bCs/>
      <w:kern w:val="2"/>
      <w:sz w:val="21"/>
      <w:szCs w:val="24"/>
    </w:rPr>
  </w:style>
  <w:style w:type="character" w:customStyle="1" w:styleId="24">
    <w:name w:val="批注框文本 Char"/>
    <w:basedOn w:val="14"/>
    <w:link w:val="7"/>
    <w:semiHidden/>
    <w:qFormat/>
    <w:uiPriority w:val="99"/>
    <w:rPr>
      <w:kern w:val="2"/>
      <w:sz w:val="18"/>
      <w:szCs w:val="18"/>
    </w:rPr>
  </w:style>
  <w:style w:type="paragraph" w:styleId="25">
    <w:name w:val="List Paragraph"/>
    <w:basedOn w:val="1"/>
    <w:qFormat/>
    <w:uiPriority w:val="99"/>
    <w:pPr>
      <w:ind w:firstLine="420" w:firstLineChars="200"/>
    </w:pPr>
  </w:style>
  <w:style w:type="paragraph" w:customStyle="1" w:styleId="26">
    <w:name w:val="修订1"/>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368</Words>
  <Characters>2102</Characters>
  <Lines>17</Lines>
  <Paragraphs>4</Paragraphs>
  <TotalTime>1</TotalTime>
  <ScaleCrop>false</ScaleCrop>
  <LinksUpToDate>false</LinksUpToDate>
  <CharactersWithSpaces>2466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2022-09-23T19:18:00Z</dcterms:created>
  <dc:creator>Rjxy</dc:creator>
  <cp:lastModifiedBy>大佬</cp:lastModifiedBy>
  <dcterms:modified xsi:type="dcterms:W3CDTF">2023-10-16T15:36:22Z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CF77DE664C8441B58EF60191C4A7643E</vt:lpwstr>
  </property>
</Properties>
</file>